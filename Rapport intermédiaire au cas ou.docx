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A4819" w:rsidRDefault="00D733AF" w:rsidP="009A4819">
      <w:pPr>
        <w:pStyle w:val="Title"/>
        <w:rPr>
          <w:rFonts w:ascii="Open Sans Light" w:hAnsi="Open Sans Light" w:cs="Open Sans Light"/>
          <w:noProof/>
          <w:color w:val="FFFFFF" w:themeColor="background1"/>
          <w:lang w:val="fr-CH"/>
        </w:rPr>
      </w:pPr>
      <w:r w:rsidRPr="009A4819">
        <w:rPr>
          <w:noProof/>
          <w:color w:val="000000" w:themeColor="text1"/>
        </w:rPr>
        <w:drawing>
          <wp:anchor distT="0" distB="0" distL="114300" distR="114300" simplePos="0" relativeHeight="251658240" behindDoc="0" locked="0" layoutInCell="1" allowOverlap="1">
            <wp:simplePos x="0" y="0"/>
            <wp:positionH relativeFrom="page">
              <wp:align>left</wp:align>
            </wp:positionH>
            <wp:positionV relativeFrom="paragraph">
              <wp:posOffset>-914400</wp:posOffset>
            </wp:positionV>
            <wp:extent cx="7571740" cy="7248114"/>
            <wp:effectExtent l="0" t="0" r="0" b="0"/>
            <wp:wrapNone/>
            <wp:docPr id="4" name="Picture 4" descr="forest, hawaii, 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st, hawaii, n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71740" cy="7248114"/>
                    </a:xfrm>
                    <a:prstGeom prst="rect">
                      <a:avLst/>
                    </a:prstGeom>
                    <a:noFill/>
                    <a:ln>
                      <a:noFill/>
                    </a:ln>
                  </pic:spPr>
                </pic:pic>
              </a:graphicData>
            </a:graphic>
            <wp14:sizeRelH relativeFrom="page">
              <wp14:pctWidth>0</wp14:pctWidth>
            </wp14:sizeRelH>
            <wp14:sizeRelV relativeFrom="page">
              <wp14:pctHeight>0</wp14:pctHeight>
            </wp14:sizeRelV>
          </wp:anchor>
        </w:drawing>
      </w:r>
      <w:r w:rsidR="009A4819" w:rsidRPr="009A4819">
        <w:rPr>
          <w:rFonts w:ascii="Open Sans Light" w:hAnsi="Open Sans Light" w:cs="Open Sans Light"/>
          <w:noProof/>
          <w:color w:val="FFFFFF" w:themeColor="background1"/>
          <w:lang w:val="fr-CH"/>
        </w:rPr>
        <w:t xml:space="preserve">  </w:t>
      </w:r>
    </w:p>
    <w:p w:rsidR="009A4819" w:rsidRDefault="002231CF" w:rsidP="009A4819">
      <w:pPr>
        <w:rPr>
          <w:rFonts w:eastAsiaTheme="majorEastAsia"/>
          <w:noProof/>
          <w:spacing w:val="-10"/>
          <w:kern w:val="28"/>
          <w:sz w:val="56"/>
          <w:szCs w:val="56"/>
          <w:lang w:val="fr-CH"/>
        </w:rPr>
      </w:pPr>
      <w:r w:rsidRPr="009A4819">
        <w:rPr>
          <w:rFonts w:cs="Open Sans Light"/>
          <w:noProof/>
          <w:color w:val="FFFFFF" w:themeColor="background1"/>
          <w:lang w:val="fr-CH"/>
        </w:rPr>
        <mc:AlternateContent>
          <mc:Choice Requires="wps">
            <w:drawing>
              <wp:anchor distT="45720" distB="45720" distL="114300" distR="114300" simplePos="0" relativeHeight="251662336" behindDoc="1" locked="0" layoutInCell="1" allowOverlap="1" wp14:anchorId="7B620F16" wp14:editId="7BE9B84C">
                <wp:simplePos x="0" y="0"/>
                <wp:positionH relativeFrom="page">
                  <wp:posOffset>0</wp:posOffset>
                </wp:positionH>
                <wp:positionV relativeFrom="paragraph">
                  <wp:posOffset>5848977</wp:posOffset>
                </wp:positionV>
                <wp:extent cx="7534275" cy="3590282"/>
                <wp:effectExtent l="0" t="0" r="28575"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590282"/>
                        </a:xfrm>
                        <a:prstGeom prst="rect">
                          <a:avLst/>
                        </a:prstGeom>
                        <a:solidFill>
                          <a:srgbClr val="3D3D3D"/>
                        </a:solidFill>
                        <a:ln w="9525">
                          <a:solidFill>
                            <a:srgbClr val="000000"/>
                          </a:solidFill>
                          <a:miter lim="800000"/>
                          <a:headEnd/>
                          <a:tailEnd/>
                        </a:ln>
                      </wps:spPr>
                      <wps:txbx>
                        <w:txbxContent>
                          <w:p w:rsidR="006C1004" w:rsidRDefault="006C1004" w:rsidP="009A4819">
                            <w:pPr>
                              <w:pStyle w:val="Title"/>
                              <w:ind w:firstLine="720"/>
                              <w:rPr>
                                <w:rFonts w:ascii="Open Sans Light" w:hAnsi="Open Sans Light" w:cs="Open Sans Light"/>
                                <w:color w:val="FFFFFF" w:themeColor="background1"/>
                                <w:lang w:val="fr-CH"/>
                              </w:rPr>
                            </w:pPr>
                            <w:r>
                              <w:rPr>
                                <w:rFonts w:ascii="Open Sans Light" w:hAnsi="Open Sans Light" w:cs="Open Sans Light"/>
                                <w:color w:val="FFFFFF" w:themeColor="background1"/>
                                <w:lang w:val="fr-CH"/>
                              </w:rPr>
                              <w:t>Treemily</w:t>
                            </w:r>
                          </w:p>
                          <w:p w:rsidR="006C1004" w:rsidRDefault="006C1004" w:rsidP="009A4819">
                            <w:pPr>
                              <w:pStyle w:val="Subtitle"/>
                              <w:ind w:firstLine="720"/>
                              <w:rPr>
                                <w:rFonts w:cs="Open Sans Light"/>
                                <w:color w:val="FFFFFF" w:themeColor="background1"/>
                                <w:sz w:val="36"/>
                                <w:szCs w:val="36"/>
                                <w:lang w:val="fr-CH"/>
                              </w:rPr>
                            </w:pPr>
                            <w:r>
                              <w:rPr>
                                <w:rFonts w:cs="Open Sans Light"/>
                                <w:color w:val="FFFFFF" w:themeColor="background1"/>
                                <w:sz w:val="36"/>
                                <w:szCs w:val="36"/>
                                <w:lang w:val="fr-CH"/>
                              </w:rPr>
                              <w:t>Rapport intermédiaire</w:t>
                            </w:r>
                          </w:p>
                          <w:p w:rsidR="006C1004" w:rsidRPr="009A4819" w:rsidRDefault="006C1004" w:rsidP="00880163">
                            <w:pPr>
                              <w:pStyle w:val="Heading1"/>
                            </w:pPr>
                            <w:r w:rsidRPr="009A4819">
                              <w:t>Henrik Akesson</w:t>
                            </w:r>
                            <w:r>
                              <w:t>, juin 2017</w:t>
                            </w: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ind w:firstLine="720"/>
                              <w:rPr>
                                <w:rFonts w:cs="Open Sans Light"/>
                                <w:color w:val="FFFFFF" w:themeColor="background1"/>
                                <w:lang w:val="fr-CH"/>
                              </w:rPr>
                            </w:pPr>
                            <w:r>
                              <w:rPr>
                                <w:rFonts w:cs="Open Sans Light"/>
                                <w:color w:val="FFFFFF" w:themeColor="background1"/>
                                <w:lang w:val="fr-CH"/>
                              </w:rPr>
                              <w:t>Encadré par : Prof. Pier Donini</w:t>
                            </w:r>
                          </w:p>
                          <w:p w:rsidR="006C1004" w:rsidRDefault="006C1004" w:rsidP="009A4819">
                            <w:pPr>
                              <w:ind w:firstLine="720"/>
                            </w:pPr>
                            <w:r>
                              <w:rPr>
                                <w:rFonts w:cs="Open Sans Light"/>
                                <w:color w:val="FFFFFF" w:themeColor="background1"/>
                                <w:lang w:val="fr-CH"/>
                              </w:rPr>
                              <w:t>Sujet proposé par : Prof. Pier Donini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620F16" id="_x0000_t202" coordsize="21600,21600" o:spt="202" path="m,l,21600r21600,l21600,xe">
                <v:stroke joinstyle="miter"/>
                <v:path gradientshapeok="t" o:connecttype="rect"/>
              </v:shapetype>
              <v:shape id="Text Box 2" o:spid="_x0000_s1026" type="#_x0000_t202" style="position:absolute;margin-left:0;margin-top:460.55pt;width:593.25pt;height:282.7pt;z-index:-251654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" fillcolor="#3d3d3d">
                <v:textbox>
                  <w:txbxContent>
                    <w:p w:rsidR="006C1004" w:rsidRDefault="006C1004" w:rsidP="009A4819">
                      <w:pPr>
                        <w:pStyle w:val="Title"/>
                        <w:ind w:firstLine="720"/>
                        <w:rPr>
                          <w:rFonts w:ascii="Open Sans Light" w:hAnsi="Open Sans Light" w:cs="Open Sans Light"/>
                          <w:color w:val="FFFFFF" w:themeColor="background1"/>
                          <w:lang w:val="fr-CH"/>
                        </w:rPr>
                      </w:pPr>
                      <w:r>
                        <w:rPr>
                          <w:rFonts w:ascii="Open Sans Light" w:hAnsi="Open Sans Light" w:cs="Open Sans Light"/>
                          <w:color w:val="FFFFFF" w:themeColor="background1"/>
                          <w:lang w:val="fr-CH"/>
                        </w:rPr>
                        <w:t>Treemily</w:t>
                      </w:r>
                    </w:p>
                    <w:p w:rsidR="006C1004" w:rsidRDefault="006C1004" w:rsidP="009A4819">
                      <w:pPr>
                        <w:pStyle w:val="Subtitle"/>
                        <w:ind w:firstLine="720"/>
                        <w:rPr>
                          <w:rFonts w:cs="Open Sans Light"/>
                          <w:color w:val="FFFFFF" w:themeColor="background1"/>
                          <w:sz w:val="36"/>
                          <w:szCs w:val="36"/>
                          <w:lang w:val="fr-CH"/>
                        </w:rPr>
                      </w:pPr>
                      <w:r>
                        <w:rPr>
                          <w:rFonts w:cs="Open Sans Light"/>
                          <w:color w:val="FFFFFF" w:themeColor="background1"/>
                          <w:sz w:val="36"/>
                          <w:szCs w:val="36"/>
                          <w:lang w:val="fr-CH"/>
                        </w:rPr>
                        <w:t>Rapport intermédiaire</w:t>
                      </w:r>
                    </w:p>
                    <w:p w:rsidR="006C1004" w:rsidRPr="009A4819" w:rsidRDefault="006C1004" w:rsidP="00880163">
                      <w:pPr>
                        <w:pStyle w:val="Heading1"/>
                      </w:pPr>
                      <w:r w:rsidRPr="009A4819">
                        <w:t>Henrik Akesson</w:t>
                      </w:r>
                      <w:r>
                        <w:t>, juin 2017</w:t>
                      </w: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rPr>
                          <w:rFonts w:cs="Open Sans Light"/>
                          <w:color w:val="FFFFFF" w:themeColor="background1"/>
                          <w:lang w:val="fr-CH"/>
                        </w:rPr>
                      </w:pPr>
                    </w:p>
                    <w:p w:rsidR="006C1004" w:rsidRDefault="006C1004" w:rsidP="009A4819">
                      <w:pPr>
                        <w:ind w:firstLine="720"/>
                        <w:rPr>
                          <w:rFonts w:cs="Open Sans Light"/>
                          <w:color w:val="FFFFFF" w:themeColor="background1"/>
                          <w:lang w:val="fr-CH"/>
                        </w:rPr>
                      </w:pPr>
                      <w:r>
                        <w:rPr>
                          <w:rFonts w:cs="Open Sans Light"/>
                          <w:color w:val="FFFFFF" w:themeColor="background1"/>
                          <w:lang w:val="fr-CH"/>
                        </w:rPr>
                        <w:t>Encadré par : Prof. Pier Donini</w:t>
                      </w:r>
                    </w:p>
                    <w:p w:rsidR="006C1004" w:rsidRDefault="006C1004" w:rsidP="009A4819">
                      <w:pPr>
                        <w:ind w:firstLine="720"/>
                      </w:pPr>
                      <w:r>
                        <w:rPr>
                          <w:rFonts w:cs="Open Sans Light"/>
                          <w:color w:val="FFFFFF" w:themeColor="background1"/>
                          <w:lang w:val="fr-CH"/>
                        </w:rPr>
                        <w:t>Sujet proposé par : Prof. Pier Donini</w:t>
                      </w:r>
                    </w:p>
                  </w:txbxContent>
                </v:textbox>
                <w10:wrap anchorx="page"/>
              </v:shape>
            </w:pict>
          </mc:Fallback>
        </mc:AlternateContent>
      </w:r>
      <w:r w:rsidR="009A4819">
        <w:rPr>
          <w:noProof/>
          <w:lang w:val="fr-CH"/>
        </w:rPr>
        <w:br w:type="page"/>
      </w:r>
    </w:p>
    <w:p w:rsidR="00A474CA" w:rsidRPr="00A474CA" w:rsidRDefault="00A474CA" w:rsidP="00880163">
      <w:pPr>
        <w:pStyle w:val="Heading1"/>
      </w:pPr>
      <w:r>
        <w:lastRenderedPageBreak/>
        <w:t>Remerciements</w:t>
      </w:r>
    </w:p>
    <w:p w:rsidR="009A4819" w:rsidRDefault="00C67230" w:rsidP="00880163">
      <w:pPr>
        <w:pStyle w:val="Heading1"/>
      </w:pPr>
      <w:r w:rsidRPr="00C67230">
        <w:t>Introduction</w:t>
      </w:r>
    </w:p>
    <w:p w:rsidR="00C67230" w:rsidRDefault="00C67230" w:rsidP="00880163">
      <w:pPr>
        <w:pStyle w:val="Heading2"/>
      </w:pPr>
      <w:r>
        <w:t>Contexte</w:t>
      </w:r>
    </w:p>
    <w:p w:rsidR="001837B9" w:rsidRDefault="001837B9" w:rsidP="00E32F43">
      <w:pPr>
        <w:rPr>
          <w:lang w:val="fr-CH"/>
        </w:rPr>
      </w:pPr>
      <w:r>
        <w:rPr>
          <w:lang w:val="fr-CH"/>
        </w:rPr>
        <w:t>Ce projet est développé dans le cadre du travail de bachelor, réalisé lors du 6</w:t>
      </w:r>
      <w:r w:rsidRPr="001837B9">
        <w:rPr>
          <w:vertAlign w:val="superscript"/>
          <w:lang w:val="fr-CH"/>
        </w:rPr>
        <w:t>ème</w:t>
      </w:r>
      <w:r>
        <w:rPr>
          <w:lang w:val="fr-CH"/>
        </w:rPr>
        <w:t xml:space="preserve"> semestre de la formation en ingénierie logicielle à la heig-vd.</w:t>
      </w:r>
    </w:p>
    <w:p w:rsidR="00E32F43" w:rsidRDefault="001837B9" w:rsidP="00E32F43">
      <w:pPr>
        <w:rPr>
          <w:lang w:val="fr-CH"/>
        </w:rPr>
      </w:pPr>
      <w:r>
        <w:rPr>
          <w:lang w:val="fr-CH"/>
        </w:rPr>
        <w:t xml:space="preserve">Le but de ce travail est d’appliquer les concepts </w:t>
      </w:r>
      <w:r w:rsidR="00682595">
        <w:rPr>
          <w:lang w:val="fr-CH"/>
        </w:rPr>
        <w:t xml:space="preserve">et processus de développement enseignés lors de la formation. </w:t>
      </w:r>
    </w:p>
    <w:p w:rsidR="00682595" w:rsidRDefault="00682595" w:rsidP="00E32F43">
      <w:pPr>
        <w:rPr>
          <w:lang w:val="fr-CH"/>
        </w:rPr>
      </w:pPr>
      <w:r>
        <w:rPr>
          <w:lang w:val="fr-CH"/>
        </w:rPr>
        <w:t>TODO</w:t>
      </w:r>
    </w:p>
    <w:p w:rsidR="00682595" w:rsidRPr="00E32F43" w:rsidRDefault="00682595" w:rsidP="00E32F43">
      <w:pPr>
        <w:rPr>
          <w:lang w:val="fr-CH"/>
        </w:rPr>
      </w:pPr>
    </w:p>
    <w:p w:rsidR="000A7FA0" w:rsidRDefault="000A7FA0" w:rsidP="00880163">
      <w:pPr>
        <w:pStyle w:val="Heading2"/>
      </w:pPr>
      <w:r>
        <w:t>Énoncé</w:t>
      </w:r>
    </w:p>
    <w:p w:rsidR="000A7FA0" w:rsidRPr="000A7FA0" w:rsidRDefault="000A7FA0" w:rsidP="000A7FA0">
      <w:pPr>
        <w:rPr>
          <w:lang w:val="fr-CH"/>
        </w:rPr>
      </w:pPr>
      <w:r w:rsidRPr="000A7FA0">
        <w:rPr>
          <w:lang w:val="fr-CH"/>
        </w:rPr>
        <w:t xml:space="preserve">Initialement proposé en 2016 par Prof. </w:t>
      </w:r>
      <w:r w:rsidR="007165D4">
        <w:rPr>
          <w:lang w:val="fr-CH"/>
        </w:rPr>
        <w:t>Pier Donini, ce projet a comme énoncé :</w:t>
      </w:r>
    </w:p>
    <w:p w:rsidR="000A7FA0" w:rsidRPr="000A7FA0" w:rsidRDefault="000A7FA0" w:rsidP="000A7FA0">
      <w:pPr>
        <w:rPr>
          <w:rFonts w:eastAsia="Times New Roman"/>
        </w:rPr>
      </w:pPr>
      <w:r>
        <w:rPr>
          <w:rFonts w:eastAsia="Times New Roman"/>
          <w:lang w:val="fr-CH"/>
        </w:rPr>
        <w:t>« </w:t>
      </w:r>
      <w:r w:rsidRPr="000A7FA0">
        <w:rPr>
          <w:rFonts w:eastAsia="Times New Roman"/>
        </w:rPr>
        <w:t>Le but de ce projet est de permettre la création collaborative non seulement d'arbres généalogiques mais aussi d'enregistrer les évènements marquants survenants à un individu ou à un groupe d'individus (p.ex. mariages, séparations, déménagements, naissances, décès, changements de profession...).</w:t>
      </w:r>
    </w:p>
    <w:p w:rsidR="000A7FA0" w:rsidRPr="000A7FA0" w:rsidRDefault="000A7FA0" w:rsidP="000A7FA0">
      <w:pPr>
        <w:rPr>
          <w:rFonts w:eastAsia="Times New Roman"/>
        </w:rPr>
      </w:pPr>
      <w:r w:rsidRPr="000A7FA0">
        <w:rPr>
          <w:rFonts w:eastAsia="Times New Roman"/>
        </w:rPr>
        <w:t>Dans un premier temps il s'agira d'établir un schéma de bases de données permettant de stocker les individus et les relations familiales les liants ainsi que les événements qui leur sont associés. Ce schéma devra également permettre aux utilisateurs de définir des droits sur leurs données (privé, public, restreint à un groupe...).</w:t>
      </w:r>
    </w:p>
    <w:p w:rsidR="000A7FA0" w:rsidRPr="000A7FA0" w:rsidRDefault="000A7FA0" w:rsidP="000A7FA0">
      <w:pPr>
        <w:rPr>
          <w:rFonts w:eastAsia="Times New Roman"/>
        </w:rPr>
      </w:pPr>
      <w:r w:rsidRPr="000A7FA0">
        <w:rPr>
          <w:rFonts w:eastAsia="Times New Roman"/>
        </w:rPr>
        <w:t>Dans un deuxième temps, il faudra concevoir et développer une application web multi utilisateurs permettant de saisir de manière ergonomique ces données, de définir leurs droits et de pouvoir les visualiser sous la forme d'arbres intéractifs (p.ex. click sur un événement pour en obtenir la description textuelle ainsi que les photos ou vidéos associées).</w:t>
      </w:r>
    </w:p>
    <w:p w:rsidR="000A7FA0" w:rsidRPr="000A7FA0" w:rsidRDefault="000A7FA0" w:rsidP="000A7FA0">
      <w:pPr>
        <w:rPr>
          <w:rFonts w:eastAsia="Times New Roman"/>
          <w:lang w:val="fr-CH"/>
        </w:rPr>
      </w:pPr>
      <w:r w:rsidRPr="000A7FA0">
        <w:rPr>
          <w:rFonts w:eastAsia="Times New Roman"/>
        </w:rPr>
        <w:t>Ce projet sera réalisé en Java au moyen du framework </w:t>
      </w:r>
      <w:r w:rsidRPr="000A7FA0">
        <w:rPr>
          <w:rFonts w:eastAsia="Times New Roman"/>
          <w:i/>
          <w:iCs/>
        </w:rPr>
        <w:t>Play!</w:t>
      </w:r>
      <w:r w:rsidRPr="000A7FA0">
        <w:rPr>
          <w:rFonts w:eastAsia="Times New Roman"/>
        </w:rPr>
        <w:t> en HTML5 et CSS3.</w:t>
      </w:r>
      <w:r>
        <w:rPr>
          <w:rFonts w:eastAsia="Times New Roman"/>
          <w:lang w:val="fr-CH"/>
        </w:rPr>
        <w:t> »</w:t>
      </w:r>
    </w:p>
    <w:p w:rsidR="000A7FA0" w:rsidRPr="000A7FA0" w:rsidRDefault="000A7FA0" w:rsidP="000A7FA0"/>
    <w:p w:rsidR="00C67230" w:rsidRDefault="00527B53" w:rsidP="00880163">
      <w:pPr>
        <w:pStyle w:val="Heading2"/>
      </w:pPr>
      <w:r>
        <w:lastRenderedPageBreak/>
        <w:t>Problématique</w:t>
      </w:r>
    </w:p>
    <w:p w:rsidR="007165D4" w:rsidRPr="007165D4" w:rsidRDefault="007165D4" w:rsidP="007165D4">
      <w:pPr>
        <w:rPr>
          <w:lang w:val="fr-CH"/>
        </w:rPr>
      </w:pPr>
    </w:p>
    <w:p w:rsidR="00527B53" w:rsidRPr="00880163" w:rsidRDefault="001221A5" w:rsidP="00880163">
      <w:pPr>
        <w:pStyle w:val="Heading1"/>
      </w:pPr>
      <w:r w:rsidRPr="00880163">
        <w:t>Préparation et déroulement</w:t>
      </w:r>
    </w:p>
    <w:p w:rsidR="00527B53" w:rsidRPr="00880163" w:rsidRDefault="001221A5" w:rsidP="00880163">
      <w:pPr>
        <w:pStyle w:val="Heading2"/>
      </w:pPr>
      <w:r w:rsidRPr="00880163">
        <w:t>Cahier des charges</w:t>
      </w:r>
    </w:p>
    <w:p w:rsidR="00880163" w:rsidRPr="00880163" w:rsidRDefault="00880163" w:rsidP="00880163">
      <w:pPr>
        <w:pStyle w:val="Heading3"/>
      </w:pPr>
      <w:r>
        <w:t>Utilité</w:t>
      </w:r>
    </w:p>
    <w:p w:rsidR="002D64B5" w:rsidRDefault="000A7FA0" w:rsidP="002D64B5">
      <w:pPr>
        <w:rPr>
          <w:lang w:val="fr-CH"/>
        </w:rPr>
      </w:pPr>
      <w:r>
        <w:rPr>
          <w:lang w:val="fr-CH"/>
        </w:rPr>
        <w:t xml:space="preserve">Le cahier des charges </w:t>
      </w:r>
      <w:r w:rsidR="00E7680F">
        <w:rPr>
          <w:lang w:val="fr-CH"/>
        </w:rPr>
        <w:t xml:space="preserve">proposé au début du travail visait à décrire et prévoir la manière </w:t>
      </w:r>
      <w:r w:rsidR="00287284">
        <w:rPr>
          <w:lang w:val="fr-CH"/>
        </w:rPr>
        <w:t>dont le projet serait développé, ainsi qu’à définir les modes d’utilisation</w:t>
      </w:r>
      <w:r w:rsidR="00880163">
        <w:rPr>
          <w:lang w:val="fr-CH"/>
        </w:rPr>
        <w:t>,</w:t>
      </w:r>
      <w:r w:rsidR="00287284">
        <w:rPr>
          <w:lang w:val="fr-CH"/>
        </w:rPr>
        <w:t xml:space="preserve"> les </w:t>
      </w:r>
      <w:r w:rsidR="00880163">
        <w:rPr>
          <w:lang w:val="fr-CH"/>
        </w:rPr>
        <w:t xml:space="preserve">critères d’acceptation et </w:t>
      </w:r>
      <w:r w:rsidR="00287284">
        <w:rPr>
          <w:lang w:val="fr-CH"/>
        </w:rPr>
        <w:t xml:space="preserve">fonctionnalités jugés essentiels </w:t>
      </w:r>
      <w:r w:rsidR="00880163">
        <w:rPr>
          <w:lang w:val="fr-CH"/>
        </w:rPr>
        <w:t>pour considérer le logiciel comme accompli.</w:t>
      </w:r>
    </w:p>
    <w:p w:rsidR="00880163" w:rsidRPr="00880163" w:rsidRDefault="00880163" w:rsidP="00880163">
      <w:pPr>
        <w:pStyle w:val="Heading3"/>
      </w:pPr>
      <w:r w:rsidRPr="00880163">
        <w:t>Description du projet</w:t>
      </w:r>
    </w:p>
    <w:p w:rsidR="00CA6075" w:rsidRDefault="00880163" w:rsidP="002D64B5">
      <w:r>
        <w:t xml:space="preserve">Le but du projet est de fournir à des utilisateurs une plateforme pour décrire et partager leur généalogie. Le projet permettra d’une part aux utilisateurs de décrire leur arbre généalogique, les personnes impliquées et les évènements et média associés, d’autre part les détails doivent pouvoir être à visibilité variable, du privé au public en passant par la visibilité limitée. </w:t>
      </w:r>
    </w:p>
    <w:p w:rsidR="00CA6075" w:rsidRDefault="00880163" w:rsidP="002D64B5">
      <w:r>
        <w:t xml:space="preserve">D’un point de vue utilisateur, trois manières d’utiliser le logiciel seront possibles. </w:t>
      </w:r>
    </w:p>
    <w:p w:rsidR="00CA6075" w:rsidRPr="00CA6075" w:rsidRDefault="00880163" w:rsidP="00CA6075">
      <w:pPr>
        <w:pStyle w:val="ListParagraph"/>
        <w:numPr>
          <w:ilvl w:val="0"/>
          <w:numId w:val="7"/>
        </w:numPr>
        <w:rPr>
          <w:lang w:val="fr-CH"/>
        </w:rPr>
      </w:pPr>
      <w:r>
        <w:t>Utilisateur non enregistré : Rechercher une personne, voir l’arbre généalogique de cette dernière, ses évènements et les détails associés dans les limites de ce</w:t>
      </w:r>
      <w:r w:rsidR="00CA6075">
        <w:t xml:space="preserve"> qui est visible publiquement.</w:t>
      </w:r>
    </w:p>
    <w:p w:rsidR="00CA6075" w:rsidRPr="00CA6075" w:rsidRDefault="00880163" w:rsidP="00CA6075">
      <w:pPr>
        <w:pStyle w:val="ListParagraph"/>
        <w:numPr>
          <w:ilvl w:val="0"/>
          <w:numId w:val="7"/>
        </w:numPr>
        <w:rPr>
          <w:lang w:val="fr-CH"/>
        </w:rPr>
      </w:pPr>
      <w:r>
        <w:t xml:space="preserve">Utilisateur nouveau et inconnu : Créer un arbre généalogique, y ajouter des personnes (créant au passage des profils fantômes dans le cas où une personne ajoutée n’est pas déjà enregistrée dans le logiciel), ajouter des évènements </w:t>
      </w:r>
      <w:r w:rsidR="00CA6075">
        <w:t>selon la visibilité souhaitée.</w:t>
      </w:r>
    </w:p>
    <w:p w:rsidR="00CA6075" w:rsidRPr="00CA6075" w:rsidRDefault="00880163" w:rsidP="00CA6075">
      <w:pPr>
        <w:pStyle w:val="ListParagraph"/>
        <w:numPr>
          <w:ilvl w:val="0"/>
          <w:numId w:val="7"/>
        </w:numPr>
        <w:rPr>
          <w:lang w:val="fr-CH"/>
        </w:rPr>
      </w:pPr>
      <w:r>
        <w:t>Utilisateur nouveau mais dont un profil fantôme est déjà enregistré : Associer le profil au nouveau compte (l’utilisateur créé un compte, entre les informations de son profil et se voit proposer des profils qui pourraient être le sien), contribuer à l’arbre duquel il est membre, y ajouter des évènements et média</w:t>
      </w:r>
      <w:r w:rsidRPr="00CA6075">
        <w:rPr>
          <w:lang w:val="fr-CH"/>
        </w:rPr>
        <w:t>.</w:t>
      </w:r>
    </w:p>
    <w:p w:rsidR="00CA6075" w:rsidRDefault="00CA6075" w:rsidP="00CA6075">
      <w:pPr>
        <w:rPr>
          <w:lang w:val="fr-CH"/>
        </w:rPr>
      </w:pPr>
      <w:r>
        <w:rPr>
          <w:lang w:val="fr-CH"/>
        </w:rPr>
        <w:br w:type="page"/>
      </w:r>
    </w:p>
    <w:p w:rsidR="00880163" w:rsidRDefault="00880163" w:rsidP="00880163">
      <w:pPr>
        <w:pStyle w:val="Heading3"/>
      </w:pPr>
      <w:r>
        <w:lastRenderedPageBreak/>
        <w:t>Critères d’acceptation</w:t>
      </w:r>
    </w:p>
    <w:p w:rsidR="00880163" w:rsidRDefault="00880163" w:rsidP="00880163">
      <w:r>
        <w:t xml:space="preserve">Afin de considérer le projet comme achevé, les critères suivants doivent être respectés : </w:t>
      </w:r>
    </w:p>
    <w:p w:rsidR="00880163" w:rsidRDefault="00880163" w:rsidP="00880163">
      <w:pPr>
        <w:pStyle w:val="ListParagraph"/>
        <w:numPr>
          <w:ilvl w:val="0"/>
          <w:numId w:val="6"/>
        </w:numPr>
      </w:pPr>
      <w:r>
        <w:t xml:space="preserve">Serveur : </w:t>
      </w:r>
    </w:p>
    <w:p w:rsidR="00880163" w:rsidRDefault="00880163" w:rsidP="00880163">
      <w:pPr>
        <w:pStyle w:val="ListParagraph"/>
        <w:numPr>
          <w:ilvl w:val="1"/>
          <w:numId w:val="6"/>
        </w:numPr>
      </w:pPr>
      <w:r>
        <w:t xml:space="preserve">La base de données est mise en place, la modélisation est étudiée, intuitive, propre, réutilisable et peut être développée et étendue selon de nouveaux cas d’utilisation. </w:t>
      </w:r>
    </w:p>
    <w:p w:rsidR="00880163" w:rsidRDefault="00880163" w:rsidP="00880163">
      <w:pPr>
        <w:pStyle w:val="ListParagraph"/>
        <w:numPr>
          <w:ilvl w:val="1"/>
          <w:numId w:val="6"/>
        </w:numPr>
      </w:pPr>
      <w:r>
        <w:t xml:space="preserve">Le serveur gère toutes les opérations CRUD associées aux cas d’utilisation et à la base de données </w:t>
      </w:r>
    </w:p>
    <w:p w:rsidR="00880163" w:rsidRDefault="00880163" w:rsidP="00880163">
      <w:pPr>
        <w:pStyle w:val="ListParagraph"/>
        <w:numPr>
          <w:ilvl w:val="1"/>
          <w:numId w:val="6"/>
        </w:numPr>
      </w:pPr>
      <w:r>
        <w:t xml:space="preserve">Le serveur est robuste et scalable. </w:t>
      </w:r>
    </w:p>
    <w:p w:rsidR="00880163" w:rsidRDefault="00880163" w:rsidP="00880163">
      <w:pPr>
        <w:pStyle w:val="ListParagraph"/>
        <w:numPr>
          <w:ilvl w:val="1"/>
          <w:numId w:val="6"/>
        </w:numPr>
      </w:pPr>
      <w:r>
        <w:t xml:space="preserve">Le serveur transmet au client toutes et seulement les données dont il a besoin selon tous les cas d’utilisation. </w:t>
      </w:r>
    </w:p>
    <w:p w:rsidR="00880163" w:rsidRDefault="00880163" w:rsidP="00880163">
      <w:pPr>
        <w:pStyle w:val="ListParagraph"/>
        <w:numPr>
          <w:ilvl w:val="1"/>
          <w:numId w:val="6"/>
        </w:numPr>
      </w:pPr>
      <w:r>
        <w:t xml:space="preserve">Le serveur gère les enregistrements et les connexions de manière sécurisée. </w:t>
      </w:r>
    </w:p>
    <w:p w:rsidR="00880163" w:rsidRDefault="00880163" w:rsidP="00880163">
      <w:pPr>
        <w:pStyle w:val="ListParagraph"/>
        <w:numPr>
          <w:ilvl w:val="0"/>
          <w:numId w:val="6"/>
        </w:numPr>
      </w:pPr>
      <w:r>
        <w:t xml:space="preserve">Client : </w:t>
      </w:r>
    </w:p>
    <w:p w:rsidR="00CA6075" w:rsidRDefault="00880163" w:rsidP="00880163">
      <w:pPr>
        <w:pStyle w:val="ListParagraph"/>
        <w:numPr>
          <w:ilvl w:val="1"/>
          <w:numId w:val="6"/>
        </w:numPr>
      </w:pPr>
      <w:r>
        <w:t>Le client offre une interface graphique propre, moderne et intuitive</w:t>
      </w:r>
    </w:p>
    <w:p w:rsidR="00880163" w:rsidRDefault="00880163" w:rsidP="00880163">
      <w:pPr>
        <w:pStyle w:val="ListParagraph"/>
        <w:numPr>
          <w:ilvl w:val="1"/>
          <w:numId w:val="6"/>
        </w:numPr>
      </w:pPr>
      <w:r>
        <w:t xml:space="preserve">Le client permet toutes les opérations nécessaires à l’utilisation complète du logiciel. </w:t>
      </w:r>
    </w:p>
    <w:p w:rsidR="00880163" w:rsidRDefault="00880163" w:rsidP="00880163">
      <w:pPr>
        <w:pStyle w:val="ListParagraph"/>
        <w:numPr>
          <w:ilvl w:val="1"/>
          <w:numId w:val="6"/>
        </w:numPr>
      </w:pPr>
      <w:r>
        <w:t xml:space="preserve">L’utilisateur est tenu au courant de l’état de ses opérations (succès, erreur, nouveaux évènements qui lui sont associés…) </w:t>
      </w:r>
    </w:p>
    <w:p w:rsidR="00880163" w:rsidRDefault="00880163" w:rsidP="00880163">
      <w:pPr>
        <w:pStyle w:val="ListParagraph"/>
        <w:numPr>
          <w:ilvl w:val="1"/>
          <w:numId w:val="6"/>
        </w:numPr>
      </w:pPr>
      <w:r>
        <w:t xml:space="preserve">Une section d’aide permet à un utilisateur d’apprendre les possibilités du logiciel et comment les exploiter. </w:t>
      </w:r>
    </w:p>
    <w:p w:rsidR="00CA6075" w:rsidRDefault="00880163" w:rsidP="00880163">
      <w:pPr>
        <w:pStyle w:val="ListParagraph"/>
        <w:numPr>
          <w:ilvl w:val="1"/>
          <w:numId w:val="6"/>
        </w:numPr>
      </w:pPr>
      <w:r>
        <w:t>L’application cliente permet de parcourir l’arbre d’une famille et de voir une vue détaillée des membres. La vue détaillée comprend les informations générales et une chronologie des évènements.</w:t>
      </w:r>
    </w:p>
    <w:p w:rsidR="00880163" w:rsidRDefault="00CA6075" w:rsidP="00CA6075">
      <w:r>
        <w:br w:type="page"/>
      </w:r>
    </w:p>
    <w:p w:rsidR="00880163" w:rsidRDefault="00880163" w:rsidP="00880163">
      <w:pPr>
        <w:pStyle w:val="Heading3"/>
      </w:pPr>
      <w:r>
        <w:lastRenderedPageBreak/>
        <w:t>Fonctionnalités prévues</w:t>
      </w:r>
    </w:p>
    <w:p w:rsidR="00880163" w:rsidRPr="00880163" w:rsidRDefault="00880163" w:rsidP="00880163">
      <w:pPr>
        <w:pStyle w:val="ListParagraph"/>
        <w:numPr>
          <w:ilvl w:val="0"/>
          <w:numId w:val="5"/>
        </w:numPr>
        <w:rPr>
          <w:lang w:val="fr-CH"/>
        </w:rPr>
      </w:pPr>
      <w:r>
        <w:t xml:space="preserve">Créer un compte </w:t>
      </w:r>
    </w:p>
    <w:p w:rsidR="00880163" w:rsidRPr="00880163" w:rsidRDefault="00880163" w:rsidP="00880163">
      <w:pPr>
        <w:pStyle w:val="ListParagraph"/>
        <w:numPr>
          <w:ilvl w:val="0"/>
          <w:numId w:val="5"/>
        </w:numPr>
        <w:rPr>
          <w:lang w:val="fr-CH"/>
        </w:rPr>
      </w:pPr>
      <w:r>
        <w:t xml:space="preserve">Créer un arbre généalogique </w:t>
      </w:r>
    </w:p>
    <w:p w:rsidR="00880163" w:rsidRPr="00880163" w:rsidRDefault="00880163" w:rsidP="00880163">
      <w:pPr>
        <w:pStyle w:val="ListParagraph"/>
        <w:numPr>
          <w:ilvl w:val="1"/>
          <w:numId w:val="5"/>
        </w:numPr>
        <w:rPr>
          <w:lang w:val="fr-CH"/>
        </w:rPr>
      </w:pPr>
      <w:r>
        <w:t xml:space="preserve">Ajouter un profil, existant au préalable ou non (date de naissance, nom complet, sexe, lieu de naissance, adresse courante, anciennes adresses, date de décès, lieu de décès, informations de contact, photo de profil) </w:t>
      </w:r>
    </w:p>
    <w:p w:rsidR="00880163" w:rsidRPr="00880163" w:rsidRDefault="00880163" w:rsidP="00880163">
      <w:pPr>
        <w:pStyle w:val="ListParagraph"/>
        <w:numPr>
          <w:ilvl w:val="1"/>
          <w:numId w:val="5"/>
        </w:numPr>
        <w:rPr>
          <w:lang w:val="fr-CH"/>
        </w:rPr>
      </w:pPr>
      <w:r>
        <w:t xml:space="preserve">Ajouter des liens entre les profils (mariage, divorce, séparation, unions civiles, enfants biologiques, adoption, PACS, partenaire, fiançailles) </w:t>
      </w:r>
    </w:p>
    <w:p w:rsidR="00880163" w:rsidRPr="00880163" w:rsidRDefault="00880163" w:rsidP="00880163">
      <w:pPr>
        <w:pStyle w:val="ListParagraph"/>
        <w:numPr>
          <w:ilvl w:val="0"/>
          <w:numId w:val="5"/>
        </w:numPr>
        <w:rPr>
          <w:lang w:val="fr-CH"/>
        </w:rPr>
      </w:pPr>
      <w:r>
        <w:t xml:space="preserve">Ajouter des évènements et leur associer des média (vidéo, photo, audio, lien, document) et profils associés </w:t>
      </w:r>
    </w:p>
    <w:p w:rsidR="00880163" w:rsidRPr="00880163" w:rsidRDefault="00880163" w:rsidP="00880163">
      <w:pPr>
        <w:pStyle w:val="ListParagraph"/>
        <w:numPr>
          <w:ilvl w:val="1"/>
          <w:numId w:val="5"/>
        </w:numPr>
        <w:rPr>
          <w:lang w:val="fr-CH"/>
        </w:rPr>
      </w:pPr>
      <w:r>
        <w:t xml:space="preserve">Les évènements peuvent être d’ordre personnel (privé, limité à certains profils, public). </w:t>
      </w:r>
    </w:p>
    <w:p w:rsidR="00880163" w:rsidRPr="00880163" w:rsidRDefault="00880163" w:rsidP="00880163">
      <w:pPr>
        <w:pStyle w:val="ListParagraph"/>
        <w:numPr>
          <w:ilvl w:val="1"/>
          <w:numId w:val="5"/>
        </w:numPr>
        <w:rPr>
          <w:lang w:val="fr-CH"/>
        </w:rPr>
      </w:pPr>
      <w:r>
        <w:t xml:space="preserve">Les évènements sont associés à un ou plusieurs profils et sont visibles sur la vue détaillée de chacun après validation. </w:t>
      </w:r>
    </w:p>
    <w:p w:rsidR="00880163" w:rsidRPr="00880163" w:rsidRDefault="00880163" w:rsidP="00880163">
      <w:pPr>
        <w:pStyle w:val="ListParagraph"/>
        <w:numPr>
          <w:ilvl w:val="1"/>
          <w:numId w:val="5"/>
        </w:numPr>
        <w:rPr>
          <w:lang w:val="fr-CH"/>
        </w:rPr>
      </w:pPr>
      <w:r>
        <w:t xml:space="preserve">La définition générale d’un évènement est libre. Il peut aussi bien s’agir d’un évènement « quelconque » comme des vacances qu’un évènement important (changement de sexe, de nom, d’emploi, de lieu de vie, naissance, adoption) </w:t>
      </w:r>
    </w:p>
    <w:p w:rsidR="00880163" w:rsidRPr="00880163" w:rsidRDefault="00880163" w:rsidP="00880163">
      <w:pPr>
        <w:pStyle w:val="ListParagraph"/>
        <w:numPr>
          <w:ilvl w:val="1"/>
          <w:numId w:val="5"/>
        </w:numPr>
        <w:rPr>
          <w:lang w:val="fr-CH"/>
        </w:rPr>
      </w:pPr>
      <w:r>
        <w:t xml:space="preserve">Une modification du profil pourra être enregistré comme un évènement, permettant de conserver un historique du profil. Par exemple si un utilisateur modifie sa photo de profil, un évènement décrivant cette action avec des liens vers l’ancienne et la nouvelle photo sera enregistré. </w:t>
      </w:r>
    </w:p>
    <w:p w:rsidR="00880163" w:rsidRPr="00880163" w:rsidRDefault="00880163" w:rsidP="00880163">
      <w:pPr>
        <w:pStyle w:val="ListParagraph"/>
        <w:numPr>
          <w:ilvl w:val="0"/>
          <w:numId w:val="5"/>
        </w:numPr>
        <w:rPr>
          <w:lang w:val="fr-CH"/>
        </w:rPr>
      </w:pPr>
      <w:r>
        <w:t xml:space="preserve">Modifier un arbre </w:t>
      </w:r>
    </w:p>
    <w:p w:rsidR="00880163" w:rsidRPr="00880163" w:rsidRDefault="00880163" w:rsidP="00880163">
      <w:pPr>
        <w:pStyle w:val="ListParagraph"/>
        <w:numPr>
          <w:ilvl w:val="0"/>
          <w:numId w:val="5"/>
        </w:numPr>
        <w:rPr>
          <w:lang w:val="fr-CH"/>
        </w:rPr>
      </w:pPr>
      <w:r>
        <w:t xml:space="preserve">Modifier un évènement </w:t>
      </w:r>
    </w:p>
    <w:p w:rsidR="00880163" w:rsidRPr="00880163" w:rsidRDefault="00880163" w:rsidP="00880163">
      <w:pPr>
        <w:pStyle w:val="ListParagraph"/>
        <w:numPr>
          <w:ilvl w:val="0"/>
          <w:numId w:val="5"/>
        </w:numPr>
        <w:rPr>
          <w:lang w:val="fr-CH"/>
        </w:rPr>
      </w:pPr>
      <w:r>
        <w:t xml:space="preserve">Modifier un profil </w:t>
      </w:r>
    </w:p>
    <w:p w:rsidR="00880163" w:rsidRPr="00880163" w:rsidRDefault="00880163" w:rsidP="00880163">
      <w:pPr>
        <w:pStyle w:val="ListParagraph"/>
        <w:numPr>
          <w:ilvl w:val="0"/>
          <w:numId w:val="5"/>
        </w:numPr>
        <w:rPr>
          <w:lang w:val="fr-CH"/>
        </w:rPr>
      </w:pPr>
      <w:r>
        <w:t xml:space="preserve">Parcourir un arbre généalogique : Partir d’une vue générale d’un arbre et vue détaillée d’un membre ou d’évènements. </w:t>
      </w:r>
    </w:p>
    <w:p w:rsidR="00880163" w:rsidRPr="009A3057" w:rsidRDefault="00880163" w:rsidP="00880163">
      <w:pPr>
        <w:pStyle w:val="ListParagraph"/>
        <w:numPr>
          <w:ilvl w:val="0"/>
          <w:numId w:val="5"/>
        </w:numPr>
        <w:rPr>
          <w:lang w:val="fr-CH"/>
        </w:rPr>
      </w:pPr>
      <w:r>
        <w:t>Approuver ou non de faire partie d’un évènement avant d’y être affiché : Un utilisateur A peut ajouter un utilisateur B dans un évènement, mais son nom ne sera pas affiché tant qu’il ne donne pas son accord.</w:t>
      </w:r>
    </w:p>
    <w:p w:rsidR="009A3057" w:rsidRPr="009A3057" w:rsidRDefault="009A3057" w:rsidP="009A3057">
      <w:pPr>
        <w:ind w:left="360"/>
        <w:rPr>
          <w:lang w:val="fr-CH"/>
        </w:rPr>
      </w:pPr>
    </w:p>
    <w:p w:rsidR="006C1004" w:rsidRDefault="006C1004" w:rsidP="009A3057">
      <w:pPr>
        <w:pStyle w:val="Heading2"/>
        <w:sectPr w:rsidR="006C1004" w:rsidSect="00880163">
          <w:footerReference w:type="default" r:id="rId10"/>
          <w:pgSz w:w="11906" w:h="16838"/>
          <w:pgMar w:top="1440" w:right="1440" w:bottom="1440" w:left="1440" w:header="708" w:footer="708" w:gutter="0"/>
          <w:cols w:space="708"/>
          <w:docGrid w:linePitch="360"/>
        </w:sectPr>
      </w:pPr>
    </w:p>
    <w:p w:rsidR="009A3057" w:rsidRDefault="009A3057" w:rsidP="009A3057">
      <w:pPr>
        <w:pStyle w:val="Heading2"/>
      </w:pPr>
      <w:r>
        <w:lastRenderedPageBreak/>
        <w:t>Planning</w:t>
      </w:r>
    </w:p>
    <w:p w:rsidR="009A3057" w:rsidRPr="009A3057" w:rsidRDefault="009A3057" w:rsidP="009A3057">
      <w:pPr>
        <w:rPr>
          <w:lang w:val="fr-CH"/>
        </w:rPr>
      </w:pPr>
      <w:r>
        <w:rPr>
          <w:lang w:val="fr-CH"/>
        </w:rPr>
        <w:t>L’échéancier du projet a été défini comme suit :</w:t>
      </w:r>
    </w:p>
    <w:p w:rsidR="006C1004" w:rsidRDefault="00961210" w:rsidP="00961210">
      <w:pPr>
        <w:ind w:left="720" w:hanging="720"/>
        <w:rPr>
          <w:lang w:val="fr-CH"/>
        </w:rPr>
      </w:pPr>
      <w:r>
        <w:rPr>
          <w:noProof/>
        </w:rPr>
        <w:drawing>
          <wp:inline distT="0" distB="0" distL="0" distR="0" wp14:anchorId="734BA6B7" wp14:editId="7204C935">
            <wp:extent cx="8863330"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2853055"/>
                    </a:xfrm>
                    <a:prstGeom prst="rect">
                      <a:avLst/>
                    </a:prstGeom>
                  </pic:spPr>
                </pic:pic>
              </a:graphicData>
            </a:graphic>
          </wp:inline>
        </w:drawing>
      </w:r>
    </w:p>
    <w:p w:rsidR="009A3057" w:rsidRDefault="00CA6075" w:rsidP="00961210">
      <w:pPr>
        <w:ind w:left="720" w:hanging="720"/>
        <w:rPr>
          <w:lang w:val="fr-CH"/>
        </w:rPr>
        <w:sectPr w:rsidR="009A3057" w:rsidSect="006C1004">
          <w:pgSz w:w="16838" w:h="11906" w:orient="landscape"/>
          <w:pgMar w:top="1440" w:right="1440" w:bottom="1440" w:left="1440" w:header="708" w:footer="708" w:gutter="0"/>
          <w:cols w:space="708"/>
          <w:docGrid w:linePitch="360"/>
        </w:sectPr>
      </w:pPr>
      <w:r>
        <w:rPr>
          <w:noProof/>
        </w:rPr>
        <w:drawing>
          <wp:inline distT="0" distB="0" distL="0" distR="0" wp14:anchorId="236A0963" wp14:editId="3FAA36F6">
            <wp:extent cx="8863330" cy="61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330" cy="612140"/>
                    </a:xfrm>
                    <a:prstGeom prst="rect">
                      <a:avLst/>
                    </a:prstGeom>
                  </pic:spPr>
                </pic:pic>
              </a:graphicData>
            </a:graphic>
          </wp:inline>
        </w:drawing>
      </w:r>
    </w:p>
    <w:p w:rsidR="001221A5" w:rsidRDefault="001221A5" w:rsidP="00880163">
      <w:pPr>
        <w:pStyle w:val="Heading2"/>
      </w:pPr>
      <w:r>
        <w:lastRenderedPageBreak/>
        <w:t>Respect des consignes et du planning</w:t>
      </w:r>
    </w:p>
    <w:p w:rsidR="00CA6075" w:rsidRDefault="009A3057" w:rsidP="009A3057">
      <w:pPr>
        <w:rPr>
          <w:lang w:val="fr-CH"/>
        </w:rPr>
      </w:pPr>
      <w:r>
        <w:rPr>
          <w:lang w:val="fr-CH"/>
        </w:rPr>
        <w:t xml:space="preserve">À ce stade, </w:t>
      </w:r>
      <w:r w:rsidR="00CA6075">
        <w:rPr>
          <w:lang w:val="fr-CH"/>
        </w:rPr>
        <w:t>les fonctionnalités prévues et les modes d’utilisation sont inchangés. Dans l’état actuel du logiciel, il est possible de voir l’arbre généalogique d’une personne (ses parents, ses enfants, ses relations). Il est également possible d’ajouter des personnes, relations et parents directement depuis la vue de l’arbre. La vue détaillée d’un profil est implémentée : Il est possible de voir les informations du profil, les évènements de sa vie et les médias associés.</w:t>
      </w:r>
    </w:p>
    <w:p w:rsidR="009A3057" w:rsidRDefault="006105F5" w:rsidP="009A3057">
      <w:pPr>
        <w:rPr>
          <w:lang w:val="fr-CH"/>
        </w:rPr>
      </w:pPr>
      <w:r>
        <w:rPr>
          <w:lang w:val="fr-CH"/>
        </w:rPr>
        <w:t>E</w:t>
      </w:r>
      <w:r w:rsidR="00CA6075">
        <w:rPr>
          <w:lang w:val="fr-CH"/>
        </w:rPr>
        <w:t>n revanche, l’échéancier n’a pas été respecté :</w:t>
      </w:r>
    </w:p>
    <w:p w:rsidR="006105F5" w:rsidRDefault="006105F5" w:rsidP="006105F5">
      <w:pPr>
        <w:pStyle w:val="ListParagraph"/>
        <w:numPr>
          <w:ilvl w:val="0"/>
          <w:numId w:val="8"/>
        </w:numPr>
        <w:rPr>
          <w:lang w:val="fr-CH"/>
        </w:rPr>
      </w:pPr>
      <w:r>
        <w:rPr>
          <w:lang w:val="fr-CH"/>
        </w:rPr>
        <w:t>La modélisation de la base données (modèle EA, modèle relationnel et implémentation) a pris trois semaines de plus afin de garantir un modèle approprié, complet et adapté à ce que le logiciel vise à proposer aux utilisateurs.</w:t>
      </w:r>
    </w:p>
    <w:p w:rsidR="001A0E85" w:rsidRDefault="001A0E85" w:rsidP="006105F5">
      <w:pPr>
        <w:pStyle w:val="ListParagraph"/>
        <w:numPr>
          <w:ilvl w:val="0"/>
          <w:numId w:val="8"/>
        </w:numPr>
        <w:rPr>
          <w:lang w:val="fr-CH"/>
        </w:rPr>
      </w:pPr>
      <w:r>
        <w:rPr>
          <w:lang w:val="fr-CH"/>
        </w:rPr>
        <w:t>La rédaction du cahier des charges et de l’échéancier a pris une semaine de plus qu’initialement prévu.</w:t>
      </w:r>
    </w:p>
    <w:p w:rsidR="00DD1E6F" w:rsidRDefault="006105F5" w:rsidP="006105F5">
      <w:pPr>
        <w:pStyle w:val="ListParagraph"/>
        <w:numPr>
          <w:ilvl w:val="0"/>
          <w:numId w:val="8"/>
        </w:numPr>
        <w:rPr>
          <w:lang w:val="fr-CH"/>
        </w:rPr>
      </w:pPr>
      <w:r>
        <w:rPr>
          <w:lang w:val="fr-CH"/>
        </w:rPr>
        <w:t xml:space="preserve">L’échéancier prévoyait d’implémenter le serveur avant de développer l’application client. </w:t>
      </w:r>
      <w:r w:rsidR="001C6B9C">
        <w:rPr>
          <w:lang w:val="fr-CH"/>
        </w:rPr>
        <w:t>Dû au fait que le serveur sert principalement à effectuer des opérations CRUD à la base de données, son implémentation a été mise en attente afin de pouvoir consacrer une partie du semestre sur le développement du client, plus compliqué et nécessitant plus de discussion avec les encadrants du travail. Le développement du client, étant toujours en cours, a également été continué lors des semaines 14 et 15 en parallèle à la rédaction de ce rapport.</w:t>
      </w:r>
    </w:p>
    <w:p w:rsidR="00DD1E6F" w:rsidRDefault="00DD1E6F" w:rsidP="00DD1E6F">
      <w:pPr>
        <w:rPr>
          <w:lang w:val="fr-CH"/>
        </w:rPr>
      </w:pPr>
      <w:r>
        <w:rPr>
          <w:lang w:val="fr-CH"/>
        </w:rPr>
        <w:br w:type="page"/>
      </w:r>
    </w:p>
    <w:p w:rsidR="00700F7D" w:rsidRDefault="00700F7D" w:rsidP="00880163">
      <w:pPr>
        <w:pStyle w:val="Heading2"/>
      </w:pPr>
      <w:r>
        <w:lastRenderedPageBreak/>
        <w:t>Journal de travail</w:t>
      </w:r>
    </w:p>
    <w:p w:rsidR="00DD1E6F" w:rsidRDefault="00DD1E6F" w:rsidP="00DD1E6F">
      <w:pPr>
        <w:pStyle w:val="ListParagraph"/>
        <w:numPr>
          <w:ilvl w:val="0"/>
          <w:numId w:val="9"/>
        </w:numPr>
        <w:rPr>
          <w:lang w:val="fr-CH"/>
        </w:rPr>
      </w:pPr>
      <w:r>
        <w:rPr>
          <w:lang w:val="fr-CH"/>
        </w:rPr>
        <w:t>Semaine 1 (20/02/2017 – 26/02/2017)</w:t>
      </w:r>
    </w:p>
    <w:p w:rsidR="00DD1E6F" w:rsidRDefault="00DD1E6F" w:rsidP="00DD1E6F">
      <w:pPr>
        <w:pStyle w:val="ListParagraph"/>
        <w:numPr>
          <w:ilvl w:val="1"/>
          <w:numId w:val="9"/>
        </w:numPr>
        <w:rPr>
          <w:lang w:val="fr-CH"/>
        </w:rPr>
      </w:pPr>
      <w:r>
        <w:rPr>
          <w:lang w:val="fr-CH"/>
        </w:rPr>
        <w:t>Cahier des charges</w:t>
      </w:r>
    </w:p>
    <w:p w:rsidR="00DD1E6F" w:rsidRDefault="00DD1E6F" w:rsidP="00DD1E6F">
      <w:pPr>
        <w:pStyle w:val="ListParagraph"/>
        <w:numPr>
          <w:ilvl w:val="1"/>
          <w:numId w:val="9"/>
        </w:numPr>
        <w:rPr>
          <w:lang w:val="fr-CH"/>
        </w:rPr>
      </w:pPr>
      <w:r>
        <w:rPr>
          <w:lang w:val="fr-CH"/>
        </w:rPr>
        <w:t>Échéancier</w:t>
      </w:r>
    </w:p>
    <w:p w:rsidR="00DD1E6F" w:rsidRDefault="00DD1E6F" w:rsidP="00DD1E6F">
      <w:pPr>
        <w:pStyle w:val="ListParagraph"/>
        <w:numPr>
          <w:ilvl w:val="0"/>
          <w:numId w:val="9"/>
        </w:numPr>
        <w:rPr>
          <w:lang w:val="fr-CH"/>
        </w:rPr>
      </w:pPr>
      <w:r>
        <w:rPr>
          <w:lang w:val="fr-CH"/>
        </w:rPr>
        <w:t>Semaine 2 (27/02/2017 – 05/03/2017)</w:t>
      </w:r>
    </w:p>
    <w:p w:rsidR="00DD1E6F" w:rsidRDefault="00DD1E6F" w:rsidP="00DD1E6F">
      <w:pPr>
        <w:pStyle w:val="ListParagraph"/>
        <w:numPr>
          <w:ilvl w:val="1"/>
          <w:numId w:val="9"/>
        </w:numPr>
        <w:rPr>
          <w:lang w:val="fr-CH"/>
        </w:rPr>
      </w:pPr>
      <w:r>
        <w:rPr>
          <w:lang w:val="fr-CH"/>
        </w:rPr>
        <w:t>Cahier des charges</w:t>
      </w:r>
    </w:p>
    <w:p w:rsidR="00DD1E6F" w:rsidRDefault="00DD1E6F" w:rsidP="00DD1E6F">
      <w:pPr>
        <w:pStyle w:val="ListParagraph"/>
        <w:numPr>
          <w:ilvl w:val="1"/>
          <w:numId w:val="9"/>
        </w:numPr>
        <w:rPr>
          <w:lang w:val="fr-CH"/>
        </w:rPr>
      </w:pPr>
      <w:r>
        <w:rPr>
          <w:lang w:val="fr-CH"/>
        </w:rPr>
        <w:t>Échéancier</w:t>
      </w:r>
    </w:p>
    <w:p w:rsidR="00DD1E6F" w:rsidRDefault="00DD1E6F" w:rsidP="00DD1E6F">
      <w:pPr>
        <w:pStyle w:val="ListParagraph"/>
        <w:numPr>
          <w:ilvl w:val="1"/>
          <w:numId w:val="9"/>
        </w:numPr>
        <w:rPr>
          <w:lang w:val="fr-CH"/>
        </w:rPr>
      </w:pPr>
      <w:r>
        <w:rPr>
          <w:lang w:val="fr-CH"/>
        </w:rPr>
        <w:t>Modèle EA, version 1</w:t>
      </w:r>
    </w:p>
    <w:p w:rsidR="00DD1E6F" w:rsidRDefault="00DD1E6F" w:rsidP="00DD1E6F">
      <w:pPr>
        <w:pStyle w:val="ListParagraph"/>
        <w:numPr>
          <w:ilvl w:val="0"/>
          <w:numId w:val="9"/>
        </w:numPr>
        <w:rPr>
          <w:lang w:val="fr-CH"/>
        </w:rPr>
      </w:pPr>
      <w:r>
        <w:rPr>
          <w:lang w:val="fr-CH"/>
        </w:rPr>
        <w:t>Semaine 3 (06/03/2017 – 12/03/2017)</w:t>
      </w:r>
    </w:p>
    <w:p w:rsidR="00DD1E6F" w:rsidRDefault="00DD1E6F" w:rsidP="00DD1E6F">
      <w:pPr>
        <w:pStyle w:val="ListParagraph"/>
        <w:numPr>
          <w:ilvl w:val="1"/>
          <w:numId w:val="9"/>
        </w:numPr>
        <w:rPr>
          <w:lang w:val="fr-CH"/>
        </w:rPr>
      </w:pPr>
      <w:r>
        <w:rPr>
          <w:lang w:val="fr-CH"/>
        </w:rPr>
        <w:t>Modèle EA, version 2</w:t>
      </w:r>
    </w:p>
    <w:p w:rsidR="00DD1E6F" w:rsidRDefault="00DD1E6F" w:rsidP="00DD1E6F">
      <w:pPr>
        <w:pStyle w:val="ListParagraph"/>
        <w:numPr>
          <w:ilvl w:val="0"/>
          <w:numId w:val="9"/>
        </w:numPr>
        <w:rPr>
          <w:lang w:val="fr-CH"/>
        </w:rPr>
      </w:pPr>
      <w:r>
        <w:rPr>
          <w:lang w:val="fr-CH"/>
        </w:rPr>
        <w:t>Semaine 4 (13/03/2017 – 19/03/2017)</w:t>
      </w:r>
    </w:p>
    <w:p w:rsidR="00DD1E6F" w:rsidRDefault="00DD1E6F" w:rsidP="00DD1E6F">
      <w:pPr>
        <w:pStyle w:val="ListParagraph"/>
        <w:numPr>
          <w:ilvl w:val="1"/>
          <w:numId w:val="9"/>
        </w:numPr>
        <w:rPr>
          <w:lang w:val="fr-CH"/>
        </w:rPr>
      </w:pPr>
      <w:r>
        <w:rPr>
          <w:lang w:val="fr-CH"/>
        </w:rPr>
        <w:t>Modèle EA, version 3</w:t>
      </w:r>
    </w:p>
    <w:p w:rsidR="00DD1E6F" w:rsidRDefault="00DD1E6F" w:rsidP="00DD1E6F">
      <w:pPr>
        <w:pStyle w:val="ListParagraph"/>
        <w:numPr>
          <w:ilvl w:val="1"/>
          <w:numId w:val="9"/>
        </w:numPr>
        <w:rPr>
          <w:lang w:val="fr-CH"/>
        </w:rPr>
      </w:pPr>
      <w:r>
        <w:rPr>
          <w:lang w:val="fr-CH"/>
        </w:rPr>
        <w:t>Implémentation en MySQL du modèle EA version 3</w:t>
      </w:r>
    </w:p>
    <w:p w:rsidR="00DD1E6F" w:rsidRDefault="00DD1E6F" w:rsidP="00DD1E6F">
      <w:pPr>
        <w:pStyle w:val="ListParagraph"/>
        <w:numPr>
          <w:ilvl w:val="0"/>
          <w:numId w:val="9"/>
        </w:numPr>
        <w:rPr>
          <w:lang w:val="fr-CH"/>
        </w:rPr>
      </w:pPr>
      <w:r>
        <w:rPr>
          <w:lang w:val="fr-CH"/>
        </w:rPr>
        <w:t>Semaine 5 (20/03/2017 – 26/03/2017)</w:t>
      </w:r>
    </w:p>
    <w:p w:rsidR="00DD1E6F" w:rsidRDefault="00DD1E6F" w:rsidP="00DD1E6F">
      <w:pPr>
        <w:pStyle w:val="ListParagraph"/>
        <w:numPr>
          <w:ilvl w:val="1"/>
          <w:numId w:val="9"/>
        </w:numPr>
        <w:rPr>
          <w:lang w:val="fr-CH"/>
        </w:rPr>
      </w:pPr>
      <w:r>
        <w:rPr>
          <w:lang w:val="fr-CH"/>
        </w:rPr>
        <w:t>Modèle EA, version 4</w:t>
      </w:r>
    </w:p>
    <w:p w:rsidR="00DD1E6F" w:rsidRDefault="00DD1E6F" w:rsidP="00DD1E6F">
      <w:pPr>
        <w:pStyle w:val="ListParagraph"/>
        <w:numPr>
          <w:ilvl w:val="1"/>
          <w:numId w:val="9"/>
        </w:numPr>
        <w:rPr>
          <w:lang w:val="fr-CH"/>
        </w:rPr>
      </w:pPr>
      <w:r>
        <w:rPr>
          <w:lang w:val="fr-CH"/>
        </w:rPr>
        <w:t>Implémentation en MySQL du modèle EA version 4</w:t>
      </w:r>
    </w:p>
    <w:p w:rsidR="00DD1E6F" w:rsidRDefault="00DD1E6F" w:rsidP="00DD1E6F">
      <w:pPr>
        <w:pStyle w:val="ListParagraph"/>
        <w:numPr>
          <w:ilvl w:val="0"/>
          <w:numId w:val="9"/>
        </w:numPr>
        <w:rPr>
          <w:lang w:val="fr-CH"/>
        </w:rPr>
      </w:pPr>
      <w:r>
        <w:rPr>
          <w:lang w:val="fr-CH"/>
        </w:rPr>
        <w:t>Semaine 6 (27/03/2017 – 02/04/2017)</w:t>
      </w:r>
    </w:p>
    <w:p w:rsidR="00DD1E6F" w:rsidRDefault="00DD1E6F" w:rsidP="00DD1E6F">
      <w:pPr>
        <w:pStyle w:val="ListParagraph"/>
        <w:numPr>
          <w:ilvl w:val="1"/>
          <w:numId w:val="9"/>
        </w:numPr>
        <w:rPr>
          <w:lang w:val="fr-CH"/>
        </w:rPr>
      </w:pPr>
      <w:r>
        <w:rPr>
          <w:lang w:val="fr-CH"/>
        </w:rPr>
        <w:t>Modèle EA, version 5</w:t>
      </w:r>
    </w:p>
    <w:p w:rsidR="00DD1E6F" w:rsidRDefault="00DD1E6F" w:rsidP="00DD1E6F">
      <w:pPr>
        <w:pStyle w:val="ListParagraph"/>
        <w:numPr>
          <w:ilvl w:val="1"/>
          <w:numId w:val="9"/>
        </w:numPr>
        <w:rPr>
          <w:lang w:val="fr-CH"/>
        </w:rPr>
      </w:pPr>
      <w:r>
        <w:rPr>
          <w:lang w:val="fr-CH"/>
        </w:rPr>
        <w:t>Implémentation en PostgreSQL du modèle EA version 5</w:t>
      </w:r>
    </w:p>
    <w:p w:rsidR="00DD1E6F" w:rsidRDefault="00DD1E6F" w:rsidP="00DD1E6F">
      <w:pPr>
        <w:pStyle w:val="ListParagraph"/>
        <w:numPr>
          <w:ilvl w:val="0"/>
          <w:numId w:val="9"/>
        </w:numPr>
        <w:rPr>
          <w:lang w:val="fr-CH"/>
        </w:rPr>
      </w:pPr>
      <w:r>
        <w:rPr>
          <w:lang w:val="fr-CH"/>
        </w:rPr>
        <w:t>Semaine 7 (03/04/2017 – 09/04/2017)</w:t>
      </w:r>
    </w:p>
    <w:p w:rsidR="00DD1E6F" w:rsidRDefault="00DD1E6F" w:rsidP="00DD1E6F">
      <w:pPr>
        <w:pStyle w:val="ListParagraph"/>
        <w:numPr>
          <w:ilvl w:val="1"/>
          <w:numId w:val="9"/>
        </w:numPr>
        <w:rPr>
          <w:lang w:val="fr-CH"/>
        </w:rPr>
      </w:pPr>
      <w:r>
        <w:rPr>
          <w:lang w:val="fr-CH"/>
        </w:rPr>
        <w:t>Modèle EA, version 6</w:t>
      </w:r>
    </w:p>
    <w:p w:rsidR="00DD1E6F" w:rsidRDefault="00DD1E6F" w:rsidP="00DD1E6F">
      <w:pPr>
        <w:pStyle w:val="ListParagraph"/>
        <w:numPr>
          <w:ilvl w:val="1"/>
          <w:numId w:val="9"/>
        </w:numPr>
        <w:rPr>
          <w:lang w:val="fr-CH"/>
        </w:rPr>
      </w:pPr>
      <w:r>
        <w:rPr>
          <w:lang w:val="fr-CH"/>
        </w:rPr>
        <w:t>Implémentation en PostgreSQL du modèle EA version 6</w:t>
      </w:r>
    </w:p>
    <w:p w:rsidR="00DD1E6F" w:rsidRDefault="00DD1E6F" w:rsidP="00DD1E6F">
      <w:pPr>
        <w:pStyle w:val="ListParagraph"/>
        <w:numPr>
          <w:ilvl w:val="1"/>
          <w:numId w:val="9"/>
        </w:numPr>
        <w:rPr>
          <w:lang w:val="fr-CH"/>
        </w:rPr>
      </w:pPr>
      <w:r>
        <w:rPr>
          <w:lang w:val="fr-CH"/>
        </w:rPr>
        <w:t>Début du backend (configurations, intégration d’Hibernate et PostgreSQL à Play)</w:t>
      </w:r>
    </w:p>
    <w:p w:rsidR="00DD1E6F" w:rsidRDefault="00DD1E6F" w:rsidP="00DD1E6F">
      <w:pPr>
        <w:pStyle w:val="ListParagraph"/>
        <w:numPr>
          <w:ilvl w:val="0"/>
          <w:numId w:val="9"/>
        </w:numPr>
        <w:rPr>
          <w:lang w:val="fr-CH"/>
        </w:rPr>
      </w:pPr>
      <w:r>
        <w:rPr>
          <w:lang w:val="fr-CH"/>
        </w:rPr>
        <w:t>Semaine 8 (10/04/2017 – 16/04/2017)</w:t>
      </w:r>
    </w:p>
    <w:p w:rsidR="00DD1E6F" w:rsidRDefault="00DD1E6F" w:rsidP="00DD1E6F">
      <w:pPr>
        <w:pStyle w:val="ListParagraph"/>
        <w:numPr>
          <w:ilvl w:val="1"/>
          <w:numId w:val="9"/>
        </w:numPr>
        <w:rPr>
          <w:lang w:val="fr-CH"/>
        </w:rPr>
      </w:pPr>
      <w:r>
        <w:rPr>
          <w:lang w:val="fr-CH"/>
        </w:rPr>
        <w:t>Configuration de la communication serveur – base de données</w:t>
      </w:r>
    </w:p>
    <w:p w:rsidR="00DD1E6F" w:rsidRDefault="00DD1E6F" w:rsidP="00DD1E6F">
      <w:pPr>
        <w:pStyle w:val="ListParagraph"/>
        <w:numPr>
          <w:ilvl w:val="0"/>
          <w:numId w:val="9"/>
        </w:numPr>
        <w:rPr>
          <w:lang w:val="fr-CH"/>
        </w:rPr>
      </w:pPr>
      <w:r>
        <w:rPr>
          <w:lang w:val="fr-CH"/>
        </w:rPr>
        <w:t>Vacances de Pâques (17/04/2017 – 23/04/2017)</w:t>
      </w:r>
    </w:p>
    <w:p w:rsidR="00DD1E6F" w:rsidRDefault="00DD1E6F" w:rsidP="00DD1E6F">
      <w:pPr>
        <w:pStyle w:val="ListParagraph"/>
        <w:numPr>
          <w:ilvl w:val="1"/>
          <w:numId w:val="9"/>
        </w:numPr>
        <w:rPr>
          <w:lang w:val="fr-CH"/>
        </w:rPr>
      </w:pPr>
      <w:r>
        <w:rPr>
          <w:lang w:val="fr-CH"/>
        </w:rPr>
        <w:t>Points d’entrée du serveur (RESTful API)</w:t>
      </w:r>
    </w:p>
    <w:p w:rsidR="00DD1E6F" w:rsidRDefault="00DD1E6F" w:rsidP="00DD1E6F">
      <w:pPr>
        <w:pStyle w:val="ListParagraph"/>
        <w:numPr>
          <w:ilvl w:val="0"/>
          <w:numId w:val="9"/>
        </w:numPr>
        <w:rPr>
          <w:lang w:val="fr-CH"/>
        </w:rPr>
      </w:pPr>
      <w:r>
        <w:rPr>
          <w:lang w:val="fr-CH"/>
        </w:rPr>
        <w:t>Semaine 9 (24/04/2017 – 30/04/2017)</w:t>
      </w:r>
    </w:p>
    <w:p w:rsidR="00DD1E6F" w:rsidRDefault="00DD1E6F" w:rsidP="00DD1E6F">
      <w:pPr>
        <w:pStyle w:val="ListParagraph"/>
        <w:numPr>
          <w:ilvl w:val="1"/>
          <w:numId w:val="9"/>
        </w:numPr>
        <w:rPr>
          <w:lang w:val="fr-CH"/>
        </w:rPr>
      </w:pPr>
      <w:r>
        <w:rPr>
          <w:lang w:val="fr-CH"/>
        </w:rPr>
        <w:t>Test de librairies graphiques pour l’application client</w:t>
      </w:r>
    </w:p>
    <w:p w:rsidR="00DD1E6F" w:rsidRDefault="00DD1E6F" w:rsidP="00DD1E6F">
      <w:pPr>
        <w:pStyle w:val="ListParagraph"/>
        <w:numPr>
          <w:ilvl w:val="2"/>
          <w:numId w:val="9"/>
        </w:numPr>
        <w:rPr>
          <w:lang w:val="fr-CH"/>
        </w:rPr>
      </w:pPr>
      <w:r>
        <w:rPr>
          <w:lang w:val="fr-CH"/>
        </w:rPr>
        <w:t>Vis.js</w:t>
      </w:r>
    </w:p>
    <w:p w:rsidR="00DD1E6F" w:rsidRDefault="00DD1E6F" w:rsidP="00DD1E6F">
      <w:pPr>
        <w:pStyle w:val="ListParagraph"/>
        <w:numPr>
          <w:ilvl w:val="2"/>
          <w:numId w:val="9"/>
        </w:numPr>
        <w:rPr>
          <w:lang w:val="fr-CH"/>
        </w:rPr>
      </w:pPr>
      <w:r>
        <w:rPr>
          <w:lang w:val="fr-CH"/>
        </w:rPr>
        <w:t>D3.js</w:t>
      </w:r>
    </w:p>
    <w:p w:rsidR="00DD1E6F" w:rsidRDefault="00DD1E6F" w:rsidP="00DD1E6F">
      <w:pPr>
        <w:pStyle w:val="ListParagraph"/>
        <w:numPr>
          <w:ilvl w:val="2"/>
          <w:numId w:val="9"/>
        </w:numPr>
        <w:rPr>
          <w:lang w:val="fr-CH"/>
        </w:rPr>
      </w:pPr>
      <w:r>
        <w:rPr>
          <w:lang w:val="fr-CH"/>
        </w:rPr>
        <w:t>Basicprimitives</w:t>
      </w:r>
    </w:p>
    <w:p w:rsidR="00DD1E6F" w:rsidRDefault="00DD1E6F" w:rsidP="00DD1E6F">
      <w:pPr>
        <w:pStyle w:val="ListParagraph"/>
        <w:numPr>
          <w:ilvl w:val="1"/>
          <w:numId w:val="9"/>
        </w:numPr>
        <w:rPr>
          <w:lang w:val="fr-CH"/>
        </w:rPr>
      </w:pPr>
      <w:r>
        <w:rPr>
          <w:lang w:val="fr-CH"/>
        </w:rPr>
        <w:t>Début du client</w:t>
      </w:r>
    </w:p>
    <w:p w:rsidR="00DD1E6F" w:rsidRDefault="00DD1E6F" w:rsidP="008B2D03">
      <w:pPr>
        <w:pStyle w:val="ListParagraph"/>
        <w:numPr>
          <w:ilvl w:val="1"/>
          <w:numId w:val="9"/>
        </w:numPr>
        <w:rPr>
          <w:lang w:val="fr-CH"/>
        </w:rPr>
      </w:pPr>
      <w:r w:rsidRPr="00DD1E6F">
        <w:rPr>
          <w:lang w:val="fr-CH"/>
        </w:rPr>
        <w:t>Auth</w:t>
      </w:r>
      <w:r>
        <w:rPr>
          <w:lang w:val="fr-CH"/>
        </w:rPr>
        <w:t>entification</w:t>
      </w:r>
    </w:p>
    <w:p w:rsidR="00DD1E6F" w:rsidRDefault="00DD1E6F" w:rsidP="008B2D03">
      <w:pPr>
        <w:pStyle w:val="ListParagraph"/>
        <w:numPr>
          <w:ilvl w:val="1"/>
          <w:numId w:val="9"/>
        </w:numPr>
        <w:rPr>
          <w:lang w:val="fr-CH"/>
        </w:rPr>
      </w:pPr>
      <w:r>
        <w:rPr>
          <w:lang w:val="fr-CH"/>
        </w:rPr>
        <w:t>Création d’un profil</w:t>
      </w:r>
    </w:p>
    <w:p w:rsidR="00DD1E6F" w:rsidRDefault="00DD1E6F" w:rsidP="00DD1E6F">
      <w:pPr>
        <w:rPr>
          <w:lang w:val="fr-CH"/>
        </w:rPr>
      </w:pPr>
      <w:r>
        <w:rPr>
          <w:lang w:val="fr-CH"/>
        </w:rPr>
        <w:br w:type="page"/>
      </w:r>
    </w:p>
    <w:p w:rsidR="00DD1E6F" w:rsidRDefault="00DD1E6F" w:rsidP="00DD1E6F">
      <w:pPr>
        <w:pStyle w:val="ListParagraph"/>
        <w:numPr>
          <w:ilvl w:val="0"/>
          <w:numId w:val="9"/>
        </w:numPr>
        <w:rPr>
          <w:lang w:val="fr-CH"/>
        </w:rPr>
      </w:pPr>
      <w:r>
        <w:rPr>
          <w:lang w:val="fr-CH"/>
        </w:rPr>
        <w:lastRenderedPageBreak/>
        <w:t>Semaine 10 (01/05/2017 – 07/05/2017)</w:t>
      </w:r>
    </w:p>
    <w:p w:rsidR="00DD1E6F" w:rsidRDefault="00DD1E6F" w:rsidP="00DD1E6F">
      <w:pPr>
        <w:pStyle w:val="ListParagraph"/>
        <w:numPr>
          <w:ilvl w:val="1"/>
          <w:numId w:val="9"/>
        </w:numPr>
        <w:rPr>
          <w:lang w:val="fr-CH"/>
        </w:rPr>
      </w:pPr>
      <w:r>
        <w:rPr>
          <w:lang w:val="fr-CH"/>
        </w:rPr>
        <w:t>Représentation graphique de l’arbre</w:t>
      </w:r>
    </w:p>
    <w:p w:rsidR="00DD1E6F" w:rsidRDefault="00DD1E6F" w:rsidP="00DD1E6F">
      <w:pPr>
        <w:pStyle w:val="ListParagraph"/>
        <w:numPr>
          <w:ilvl w:val="2"/>
          <w:numId w:val="9"/>
        </w:numPr>
        <w:rPr>
          <w:lang w:val="fr-CH"/>
        </w:rPr>
      </w:pPr>
      <w:r>
        <w:rPr>
          <w:lang w:val="fr-CH"/>
        </w:rPr>
        <w:t>Nœuds (personnes)</w:t>
      </w:r>
    </w:p>
    <w:p w:rsidR="00DD1E6F" w:rsidRDefault="00DD1E6F" w:rsidP="00DD1E6F">
      <w:pPr>
        <w:pStyle w:val="ListParagraph"/>
        <w:numPr>
          <w:ilvl w:val="2"/>
          <w:numId w:val="9"/>
        </w:numPr>
        <w:rPr>
          <w:lang w:val="fr-CH"/>
        </w:rPr>
      </w:pPr>
      <w:r>
        <w:rPr>
          <w:lang w:val="fr-CH"/>
        </w:rPr>
        <w:t xml:space="preserve">Liens (relations et </w:t>
      </w:r>
      <w:r w:rsidR="00FF46DD">
        <w:rPr>
          <w:lang w:val="fr-CH"/>
        </w:rPr>
        <w:t>parents)</w:t>
      </w:r>
    </w:p>
    <w:p w:rsidR="00FF46DD" w:rsidRDefault="00FF46DD" w:rsidP="00FF46DD">
      <w:pPr>
        <w:pStyle w:val="ListParagraph"/>
        <w:numPr>
          <w:ilvl w:val="0"/>
          <w:numId w:val="9"/>
        </w:numPr>
        <w:rPr>
          <w:lang w:val="fr-CH"/>
        </w:rPr>
      </w:pPr>
      <w:r>
        <w:rPr>
          <w:lang w:val="fr-CH"/>
        </w:rPr>
        <w:t>Semaine 11 (08/05/2017 – 14/05/2017)</w:t>
      </w:r>
    </w:p>
    <w:p w:rsidR="00FF46DD" w:rsidRDefault="00FF46DD" w:rsidP="00FF46DD">
      <w:pPr>
        <w:pStyle w:val="ListParagraph"/>
        <w:numPr>
          <w:ilvl w:val="1"/>
          <w:numId w:val="9"/>
        </w:numPr>
        <w:rPr>
          <w:lang w:val="fr-CH"/>
        </w:rPr>
      </w:pPr>
      <w:r>
        <w:rPr>
          <w:lang w:val="fr-CH"/>
        </w:rPr>
        <w:t>Suite à une panne d’ordinateur sans backup, le développement du client a dû être recommencé</w:t>
      </w:r>
    </w:p>
    <w:p w:rsidR="00FF46DD" w:rsidRDefault="00FF46DD" w:rsidP="00FF46DD">
      <w:pPr>
        <w:pStyle w:val="ListParagraph"/>
        <w:numPr>
          <w:ilvl w:val="1"/>
          <w:numId w:val="9"/>
        </w:numPr>
        <w:rPr>
          <w:lang w:val="fr-CH"/>
        </w:rPr>
      </w:pPr>
      <w:r>
        <w:rPr>
          <w:lang w:val="fr-CH"/>
        </w:rPr>
        <w:t>Représentation de l’arbre (nœuds, liens et parents)</w:t>
      </w:r>
    </w:p>
    <w:p w:rsidR="00FF46DD" w:rsidRDefault="00FF46DD" w:rsidP="00FF46DD">
      <w:pPr>
        <w:pStyle w:val="ListParagraph"/>
        <w:numPr>
          <w:ilvl w:val="1"/>
          <w:numId w:val="9"/>
        </w:numPr>
        <w:rPr>
          <w:lang w:val="fr-CH"/>
        </w:rPr>
      </w:pPr>
      <w:r>
        <w:rPr>
          <w:lang w:val="fr-CH"/>
        </w:rPr>
        <w:t>Algorithme de placement automatique des personnes</w:t>
      </w:r>
    </w:p>
    <w:p w:rsidR="00FF46DD" w:rsidRDefault="00FF46DD" w:rsidP="00FF46DD">
      <w:pPr>
        <w:pStyle w:val="ListParagraph"/>
        <w:numPr>
          <w:ilvl w:val="1"/>
          <w:numId w:val="9"/>
        </w:numPr>
        <w:rPr>
          <w:lang w:val="fr-CH"/>
        </w:rPr>
      </w:pPr>
      <w:r>
        <w:rPr>
          <w:lang w:val="fr-CH"/>
        </w:rPr>
        <w:t>Insertion de la photo de profil d’une personne dans son nœud</w:t>
      </w:r>
    </w:p>
    <w:p w:rsidR="00FF46DD" w:rsidRDefault="00FF46DD" w:rsidP="00FF46DD">
      <w:pPr>
        <w:pStyle w:val="ListParagraph"/>
        <w:numPr>
          <w:ilvl w:val="0"/>
          <w:numId w:val="9"/>
        </w:numPr>
        <w:rPr>
          <w:lang w:val="fr-CH"/>
        </w:rPr>
      </w:pPr>
      <w:r>
        <w:rPr>
          <w:lang w:val="fr-CH"/>
        </w:rPr>
        <w:t>Semaine 12 (15/05/2017 – 21/05/2017)</w:t>
      </w:r>
    </w:p>
    <w:p w:rsidR="00FF46DD" w:rsidRPr="00FF46DD" w:rsidRDefault="00FF46DD" w:rsidP="00FF46DD">
      <w:pPr>
        <w:pStyle w:val="ListParagraph"/>
        <w:numPr>
          <w:ilvl w:val="1"/>
          <w:numId w:val="9"/>
        </w:numPr>
        <w:rPr>
          <w:lang w:val="fr-CH"/>
        </w:rPr>
      </w:pPr>
      <w:r>
        <w:t>Lecture des personnes, relations et parents depuis un fichier json, représentatif des données transmises par le serveur</w:t>
      </w:r>
    </w:p>
    <w:p w:rsidR="00FF46DD" w:rsidRPr="00FF46DD" w:rsidRDefault="00FF46DD" w:rsidP="00FF46DD">
      <w:pPr>
        <w:pStyle w:val="ListParagraph"/>
        <w:numPr>
          <w:ilvl w:val="1"/>
          <w:numId w:val="9"/>
        </w:numPr>
        <w:rPr>
          <w:lang w:val="fr-CH"/>
        </w:rPr>
      </w:pPr>
      <w:r>
        <w:t>Possibilité d'ajouter un noeud depuis l'interface graphique</w:t>
      </w:r>
    </w:p>
    <w:p w:rsidR="00FF46DD" w:rsidRDefault="00FF46DD" w:rsidP="00FF46DD">
      <w:pPr>
        <w:pStyle w:val="ListParagraph"/>
        <w:numPr>
          <w:ilvl w:val="0"/>
          <w:numId w:val="9"/>
        </w:numPr>
        <w:rPr>
          <w:lang w:val="fr-CH"/>
        </w:rPr>
      </w:pPr>
      <w:r>
        <w:rPr>
          <w:lang w:val="fr-CH"/>
        </w:rPr>
        <w:t>Semaine 13 (22/05/2017 – 28/05/2017)</w:t>
      </w:r>
    </w:p>
    <w:p w:rsidR="00FF46DD" w:rsidRDefault="00FF46DD" w:rsidP="00FF46DD">
      <w:pPr>
        <w:pStyle w:val="ListParagraph"/>
        <w:numPr>
          <w:ilvl w:val="1"/>
          <w:numId w:val="9"/>
        </w:numPr>
        <w:rPr>
          <w:lang w:val="fr-CH"/>
        </w:rPr>
      </w:pPr>
      <w:r>
        <w:rPr>
          <w:lang w:val="fr-CH"/>
        </w:rPr>
        <w:t>Algorithme de placement automatique des personnes</w:t>
      </w:r>
    </w:p>
    <w:p w:rsidR="00FF46DD" w:rsidRDefault="00FF46DD" w:rsidP="00FF46DD">
      <w:pPr>
        <w:pStyle w:val="ListParagraph"/>
        <w:numPr>
          <w:ilvl w:val="1"/>
          <w:numId w:val="9"/>
        </w:numPr>
        <w:rPr>
          <w:lang w:val="fr-CH"/>
        </w:rPr>
      </w:pPr>
      <w:r>
        <w:rPr>
          <w:lang w:val="fr-CH"/>
        </w:rPr>
        <w:t>Formulaire d’authentification</w:t>
      </w:r>
    </w:p>
    <w:p w:rsidR="00FF46DD" w:rsidRDefault="00FF46DD" w:rsidP="00FF46DD">
      <w:pPr>
        <w:pStyle w:val="ListParagraph"/>
        <w:numPr>
          <w:ilvl w:val="1"/>
          <w:numId w:val="9"/>
        </w:numPr>
        <w:rPr>
          <w:lang w:val="fr-CH"/>
        </w:rPr>
      </w:pPr>
      <w:r>
        <w:rPr>
          <w:lang w:val="fr-CH"/>
        </w:rPr>
        <w:t>Barre de navigation</w:t>
      </w:r>
    </w:p>
    <w:p w:rsidR="00FF46DD" w:rsidRDefault="00FF46DD" w:rsidP="00FF46DD">
      <w:pPr>
        <w:pStyle w:val="ListParagraph"/>
        <w:numPr>
          <w:ilvl w:val="1"/>
          <w:numId w:val="9"/>
        </w:numPr>
        <w:rPr>
          <w:lang w:val="fr-CH"/>
        </w:rPr>
      </w:pPr>
      <w:r>
        <w:rPr>
          <w:lang w:val="fr-CH"/>
        </w:rPr>
        <w:t>Service permettant de récupérer les données relatives à un profil selon son identificateur</w:t>
      </w:r>
    </w:p>
    <w:p w:rsidR="00FF46DD" w:rsidRDefault="00FF46DD" w:rsidP="00FF46DD">
      <w:pPr>
        <w:pStyle w:val="ListParagraph"/>
        <w:numPr>
          <w:ilvl w:val="1"/>
          <w:numId w:val="9"/>
        </w:numPr>
        <w:rPr>
          <w:lang w:val="fr-CH"/>
        </w:rPr>
      </w:pPr>
      <w:r>
        <w:rPr>
          <w:lang w:val="fr-CH"/>
        </w:rPr>
        <w:t>Ajout d’un bouton « Save » lorsque des nouvelles entités (liens et nœuds) sont ajoutés afin de préciser que l’enregistrement de nouvelles données n’est pas automatique</w:t>
      </w:r>
    </w:p>
    <w:p w:rsidR="00FF46DD" w:rsidRDefault="00FF46DD" w:rsidP="00FF46DD">
      <w:pPr>
        <w:pStyle w:val="ListParagraph"/>
        <w:numPr>
          <w:ilvl w:val="0"/>
          <w:numId w:val="9"/>
        </w:numPr>
        <w:rPr>
          <w:lang w:val="fr-CH"/>
        </w:rPr>
      </w:pPr>
      <w:r>
        <w:rPr>
          <w:lang w:val="fr-CH"/>
        </w:rPr>
        <w:t>Semaine 14 (29/05/2017 – 04/06/2017)</w:t>
      </w:r>
    </w:p>
    <w:p w:rsidR="00FF46DD" w:rsidRDefault="00FF46DD" w:rsidP="00FF46DD">
      <w:pPr>
        <w:pStyle w:val="ListParagraph"/>
        <w:numPr>
          <w:ilvl w:val="1"/>
          <w:numId w:val="9"/>
        </w:numPr>
        <w:rPr>
          <w:lang w:val="fr-CH"/>
        </w:rPr>
      </w:pPr>
      <w:r>
        <w:rPr>
          <w:lang w:val="fr-CH"/>
        </w:rPr>
        <w:t>« Dialogue » permettant d’importer l’arbre généalogique d’une personne en deux clics</w:t>
      </w:r>
    </w:p>
    <w:p w:rsidR="00FF46DD" w:rsidRDefault="00FF46DD" w:rsidP="00FF46DD">
      <w:pPr>
        <w:pStyle w:val="ListParagraph"/>
        <w:numPr>
          <w:ilvl w:val="1"/>
          <w:numId w:val="9"/>
        </w:numPr>
        <w:rPr>
          <w:lang w:val="fr-CH"/>
        </w:rPr>
      </w:pPr>
      <w:r>
        <w:rPr>
          <w:lang w:val="fr-CH"/>
        </w:rPr>
        <w:t>Ajout dynamique de l’arbre généalogique d’une personne</w:t>
      </w:r>
    </w:p>
    <w:p w:rsidR="00FF46DD" w:rsidRDefault="00FF46DD" w:rsidP="00FF46DD">
      <w:pPr>
        <w:pStyle w:val="ListParagraph"/>
        <w:numPr>
          <w:ilvl w:val="0"/>
          <w:numId w:val="9"/>
        </w:numPr>
        <w:rPr>
          <w:lang w:val="fr-CH"/>
        </w:rPr>
      </w:pPr>
      <w:r>
        <w:rPr>
          <w:lang w:val="fr-CH"/>
        </w:rPr>
        <w:t>Semaine 15 (05/06/2017 – 11/06/2017)</w:t>
      </w:r>
    </w:p>
    <w:p w:rsidR="00FF46DD" w:rsidRDefault="00FF46DD" w:rsidP="00FF46DD">
      <w:pPr>
        <w:pStyle w:val="ListParagraph"/>
        <w:numPr>
          <w:ilvl w:val="1"/>
          <w:numId w:val="9"/>
        </w:numPr>
        <w:rPr>
          <w:lang w:val="fr-CH"/>
        </w:rPr>
      </w:pPr>
      <w:r>
        <w:rPr>
          <w:lang w:val="fr-CH"/>
        </w:rPr>
        <w:t>Visualisation d’un profil</w:t>
      </w:r>
    </w:p>
    <w:p w:rsidR="00FF46DD" w:rsidRDefault="00FF46DD" w:rsidP="00FF46DD">
      <w:pPr>
        <w:pStyle w:val="ListParagraph"/>
        <w:numPr>
          <w:ilvl w:val="2"/>
          <w:numId w:val="9"/>
        </w:numPr>
        <w:rPr>
          <w:lang w:val="fr-CH"/>
        </w:rPr>
      </w:pPr>
      <w:r>
        <w:rPr>
          <w:lang w:val="fr-CH"/>
        </w:rPr>
        <w:t>Informations</w:t>
      </w:r>
    </w:p>
    <w:p w:rsidR="00FF46DD" w:rsidRDefault="00FF46DD" w:rsidP="00FF46DD">
      <w:pPr>
        <w:pStyle w:val="ListParagraph"/>
        <w:numPr>
          <w:ilvl w:val="2"/>
          <w:numId w:val="9"/>
        </w:numPr>
        <w:rPr>
          <w:lang w:val="fr-CH"/>
        </w:rPr>
      </w:pPr>
      <w:r>
        <w:rPr>
          <w:lang w:val="fr-CH"/>
        </w:rPr>
        <w:t>Évènements</w:t>
      </w:r>
    </w:p>
    <w:p w:rsidR="00FF46DD" w:rsidRDefault="00FF46DD" w:rsidP="008B2D03">
      <w:pPr>
        <w:pStyle w:val="ListParagraph"/>
        <w:numPr>
          <w:ilvl w:val="2"/>
          <w:numId w:val="9"/>
        </w:numPr>
        <w:rPr>
          <w:lang w:val="fr-CH"/>
        </w:rPr>
      </w:pPr>
      <w:r>
        <w:rPr>
          <w:lang w:val="fr-CH"/>
        </w:rPr>
        <w:t>Médias</w:t>
      </w:r>
    </w:p>
    <w:p w:rsidR="00FF46DD" w:rsidRDefault="00FF46DD" w:rsidP="00FF46DD">
      <w:pPr>
        <w:pStyle w:val="ListParagraph"/>
        <w:numPr>
          <w:ilvl w:val="1"/>
          <w:numId w:val="9"/>
        </w:numPr>
        <w:rPr>
          <w:lang w:val="fr-CH"/>
        </w:rPr>
      </w:pPr>
      <w:r>
        <w:rPr>
          <w:lang w:val="fr-CH"/>
        </w:rPr>
        <w:t>« MediaViewer », un slider permettant de parcourir les médias associés à un évènement</w:t>
      </w:r>
    </w:p>
    <w:p w:rsidR="00FF46DD" w:rsidRDefault="00FF46DD" w:rsidP="00FF46DD">
      <w:pPr>
        <w:pStyle w:val="ListParagraph"/>
        <w:numPr>
          <w:ilvl w:val="1"/>
          <w:numId w:val="9"/>
        </w:numPr>
        <w:rPr>
          <w:lang w:val="fr-CH"/>
        </w:rPr>
      </w:pPr>
      <w:r>
        <w:rPr>
          <w:lang w:val="fr-CH"/>
        </w:rPr>
        <w:t>Rapport intermédiaire</w:t>
      </w:r>
    </w:p>
    <w:p w:rsidR="00FF46DD" w:rsidRDefault="00FF46DD" w:rsidP="00FF46DD">
      <w:pPr>
        <w:pStyle w:val="ListParagraph"/>
        <w:numPr>
          <w:ilvl w:val="0"/>
          <w:numId w:val="9"/>
        </w:numPr>
        <w:rPr>
          <w:lang w:val="fr-CH"/>
        </w:rPr>
      </w:pPr>
      <w:r>
        <w:rPr>
          <w:lang w:val="fr-CH"/>
        </w:rPr>
        <w:t xml:space="preserve">Semaine 16 (12/06/2017 </w:t>
      </w:r>
      <w:proofErr w:type="gramStart"/>
      <w:r>
        <w:rPr>
          <w:lang w:val="fr-CH"/>
        </w:rPr>
        <w:t>– )</w:t>
      </w:r>
      <w:proofErr w:type="gramEnd"/>
    </w:p>
    <w:p w:rsidR="00FF46DD" w:rsidRDefault="00FF46DD" w:rsidP="00FF46DD">
      <w:pPr>
        <w:pStyle w:val="ListParagraph"/>
        <w:numPr>
          <w:ilvl w:val="1"/>
          <w:numId w:val="9"/>
        </w:numPr>
        <w:rPr>
          <w:lang w:val="fr-CH"/>
        </w:rPr>
      </w:pPr>
      <w:r>
        <w:rPr>
          <w:lang w:val="fr-CH"/>
        </w:rPr>
        <w:t>Rapport intermédiaire</w:t>
      </w:r>
    </w:p>
    <w:p w:rsidR="00FF46DD" w:rsidRPr="00FF46DD" w:rsidRDefault="00FF46DD" w:rsidP="00FF46DD">
      <w:pPr>
        <w:pStyle w:val="ListParagraph"/>
        <w:numPr>
          <w:ilvl w:val="1"/>
          <w:numId w:val="9"/>
        </w:numPr>
        <w:rPr>
          <w:lang w:val="fr-CH"/>
        </w:rPr>
      </w:pPr>
      <w:r>
        <w:rPr>
          <w:lang w:val="fr-CH"/>
        </w:rPr>
        <w:t>« Nettoyage » du code</w:t>
      </w:r>
    </w:p>
    <w:p w:rsidR="001221A5" w:rsidRDefault="001221A5" w:rsidP="00880163">
      <w:pPr>
        <w:pStyle w:val="Heading1"/>
      </w:pPr>
      <w:r>
        <w:lastRenderedPageBreak/>
        <w:t>Structure du projet</w:t>
      </w:r>
    </w:p>
    <w:p w:rsidR="00E469EA" w:rsidRDefault="00E469EA" w:rsidP="00E469EA">
      <w:pPr>
        <w:rPr>
          <w:lang w:val="fr-CH"/>
        </w:rPr>
      </w:pPr>
      <w:r>
        <w:rPr>
          <w:lang w:val="fr-CH"/>
        </w:rPr>
        <w:t>Cette partie du rapport sert à décrire en premier lieu les technologies qui sont utilisées pour développer ce projet, puis la manière dont il fonctionne et est structuré et enfin la modélisation de la base de données, dont on présentera le modèle EA ainsi que le modèle relationnel.</w:t>
      </w:r>
    </w:p>
    <w:p w:rsidR="00E469EA" w:rsidRPr="00E469EA" w:rsidRDefault="00E469EA" w:rsidP="00E469EA">
      <w:pPr>
        <w:rPr>
          <w:lang w:val="fr-CH"/>
        </w:rPr>
      </w:pPr>
      <w:r>
        <w:rPr>
          <w:lang w:val="fr-CH"/>
        </w:rPr>
        <w:t>Il est à préciser, dû au fait que le serveur n’est pas encore concrètement utilisable depuis le client, que la communication entre les deux logiciels ainsi que la structure du serveur pourront être étendues et modifiées</w:t>
      </w:r>
    </w:p>
    <w:p w:rsidR="001221A5" w:rsidRDefault="001221A5" w:rsidP="00880163">
      <w:pPr>
        <w:pStyle w:val="Heading2"/>
      </w:pPr>
      <w:r>
        <w:t>Technologies utilisées</w:t>
      </w:r>
    </w:p>
    <w:p w:rsidR="001221A5" w:rsidRDefault="001221A5" w:rsidP="00880163">
      <w:pPr>
        <w:pStyle w:val="Heading3"/>
      </w:pPr>
      <w:r>
        <w:t>Client</w:t>
      </w:r>
    </w:p>
    <w:p w:rsidR="004E4B10" w:rsidRDefault="004E4B10" w:rsidP="004E4B10">
      <w:pPr>
        <w:rPr>
          <w:lang w:val="fr-CH"/>
        </w:rPr>
      </w:pPr>
      <w:r>
        <w:rPr>
          <w:lang w:val="fr-CH"/>
        </w:rPr>
        <w:t>L’application client est développé</w:t>
      </w:r>
      <w:r w:rsidR="009F7CDA">
        <w:rPr>
          <w:lang w:val="fr-CH"/>
        </w:rPr>
        <w:t>e avec HTML5, CSS3 et les technologies suivantes :</w:t>
      </w:r>
    </w:p>
    <w:p w:rsidR="00030C4D" w:rsidRDefault="004E4B10" w:rsidP="004E4B10">
      <w:pPr>
        <w:pStyle w:val="Heading4"/>
        <w:numPr>
          <w:ilvl w:val="3"/>
          <w:numId w:val="1"/>
        </w:numPr>
      </w:pPr>
      <w:r>
        <w:t>Angular</w:t>
      </w:r>
      <w:r w:rsidR="009F7CDA">
        <w:t xml:space="preserve"> &amp; TypeScript</w:t>
      </w:r>
    </w:p>
    <w:p w:rsidR="006B2221" w:rsidRDefault="004E4B10" w:rsidP="004E4B10">
      <w:pPr>
        <w:rPr>
          <w:lang w:val="fr-CH"/>
        </w:rPr>
      </w:pPr>
      <w:r>
        <w:rPr>
          <w:lang w:val="fr-CH"/>
        </w:rPr>
        <w:t>Angular</w:t>
      </w:r>
      <w:r w:rsidR="00972EB6">
        <w:rPr>
          <w:rStyle w:val="FootnoteReference"/>
          <w:lang w:val="fr-CH"/>
        </w:rPr>
        <w:footnoteReference w:id="1"/>
      </w:r>
      <w:r>
        <w:rPr>
          <w:lang w:val="fr-CH"/>
        </w:rPr>
        <w:t xml:space="preserve"> est un Framework </w:t>
      </w:r>
      <w:r w:rsidR="00972EB6">
        <w:rPr>
          <w:lang w:val="fr-CH"/>
        </w:rPr>
        <w:t xml:space="preserve">développé par Google, open-source, permettant de développer des applications web. Contrairement à son prédécesseur, AngularJS, Angular (ou Angular2) est développé </w:t>
      </w:r>
      <w:r w:rsidR="006B2221">
        <w:rPr>
          <w:lang w:val="fr-CH"/>
        </w:rPr>
        <w:t xml:space="preserve">pour être utilisé </w:t>
      </w:r>
      <w:r w:rsidR="00972EB6">
        <w:rPr>
          <w:lang w:val="fr-CH"/>
        </w:rPr>
        <w:t>en TypeScript</w:t>
      </w:r>
      <w:r w:rsidR="00972EB6">
        <w:rPr>
          <w:rStyle w:val="FootnoteReference"/>
          <w:lang w:val="fr-CH"/>
        </w:rPr>
        <w:footnoteReference w:id="2"/>
      </w:r>
      <w:r w:rsidR="006B2221">
        <w:rPr>
          <w:lang w:val="fr-CH"/>
        </w:rPr>
        <w:t>.</w:t>
      </w:r>
    </w:p>
    <w:p w:rsidR="004E4B10" w:rsidRDefault="006B2221" w:rsidP="004E4B10">
      <w:pPr>
        <w:rPr>
          <w:lang w:val="fr-CH"/>
        </w:rPr>
      </w:pPr>
      <w:r>
        <w:rPr>
          <w:lang w:val="fr-CH"/>
        </w:rPr>
        <w:t>TypeScript est</w:t>
      </w:r>
      <w:r w:rsidR="00972EB6">
        <w:rPr>
          <w:lang w:val="fr-CH"/>
        </w:rPr>
        <w:t xml:space="preserve"> un langage développé par Microsoft, </w:t>
      </w:r>
      <w:r>
        <w:rPr>
          <w:lang w:val="fr-CH"/>
        </w:rPr>
        <w:t>défini comme un sur-ensemble de JavaScript, y ajoutant les concepts de classes, interfaces, et typage. Le langage est ensuite transcompilé en JavaScript pour pouvoir être interprété par les moteurs JavaScript des navigateurs</w:t>
      </w:r>
      <w:r>
        <w:rPr>
          <w:rStyle w:val="FootnoteReference"/>
          <w:lang w:val="fr-CH"/>
        </w:rPr>
        <w:footnoteReference w:id="3"/>
      </w:r>
      <w:r>
        <w:rPr>
          <w:lang w:val="fr-CH"/>
        </w:rPr>
        <w:t>. Un avantage considérable acquis grâce à la compilation du code est le fait que, contrairement à JS, l’application ne sera pas rendue tant que des erreurs figurent dans le code.</w:t>
      </w:r>
      <w:r w:rsidR="009F7CDA">
        <w:rPr>
          <w:lang w:val="fr-CH"/>
        </w:rPr>
        <w:t xml:space="preserve"> De plus, le typage des variables (qui reste optionnel) permet de rendre le logiciel plus robuste et sécurisé.</w:t>
      </w:r>
    </w:p>
    <w:p w:rsidR="009F7CDA" w:rsidRDefault="009F7CDA" w:rsidP="004E4B10">
      <w:pPr>
        <w:rPr>
          <w:lang w:val="fr-CH"/>
        </w:rPr>
      </w:pPr>
      <w:r>
        <w:rPr>
          <w:lang w:val="fr-CH"/>
        </w:rPr>
        <w:t>Angular permet l</w:t>
      </w:r>
      <w:r w:rsidR="00E45F3F">
        <w:rPr>
          <w:lang w:val="fr-CH"/>
        </w:rPr>
        <w:t xml:space="preserve">a programmation orientée objets, l’injection de </w:t>
      </w:r>
      <w:r w:rsidR="004C6B7B">
        <w:rPr>
          <w:lang w:val="fr-CH"/>
        </w:rPr>
        <w:t>dépendances, l’utilisation de directives (attributs personnalisés d’éléments du DOM), l’animation de composants et la création de classes injectables.</w:t>
      </w:r>
    </w:p>
    <w:p w:rsidR="00D51587" w:rsidRDefault="00D51587" w:rsidP="00D51587">
      <w:pPr>
        <w:pStyle w:val="Heading4"/>
        <w:numPr>
          <w:ilvl w:val="3"/>
          <w:numId w:val="1"/>
        </w:numPr>
      </w:pPr>
      <w:r>
        <w:t>Angular-cli</w:t>
      </w:r>
    </w:p>
    <w:p w:rsidR="004C6B7B" w:rsidRPr="00D51587" w:rsidRDefault="00D51587" w:rsidP="00D51587">
      <w:pPr>
        <w:rPr>
          <w:lang w:val="fr-CH"/>
        </w:rPr>
      </w:pPr>
      <w:r>
        <w:rPr>
          <w:lang w:val="fr-CH"/>
        </w:rPr>
        <w:t>Angular-cli</w:t>
      </w:r>
      <w:r>
        <w:rPr>
          <w:rStyle w:val="FootnoteReference"/>
          <w:lang w:val="fr-CH"/>
        </w:rPr>
        <w:footnoteReference w:id="4"/>
      </w:r>
      <w:r w:rsidR="004C6B7B">
        <w:t xml:space="preserve"> </w:t>
      </w:r>
      <w:r>
        <w:rPr>
          <w:lang w:val="fr-CH"/>
        </w:rPr>
        <w:t xml:space="preserve">est une interface en ligne de commande permettant de gérer un projet Angular. Il sert à compiler, créer des composants, interfaces, services, types </w:t>
      </w:r>
      <w:r>
        <w:rPr>
          <w:lang w:val="fr-CH"/>
        </w:rPr>
        <w:lastRenderedPageBreak/>
        <w:t xml:space="preserve">énumérés, modules et les inclure dans les modules Angular automatiquement, servir l’application et créer des fichiers de test. </w:t>
      </w:r>
    </w:p>
    <w:p w:rsidR="00030C4D" w:rsidRDefault="00030C4D" w:rsidP="00030C4D">
      <w:pPr>
        <w:pStyle w:val="Heading4"/>
        <w:numPr>
          <w:ilvl w:val="3"/>
          <w:numId w:val="1"/>
        </w:numPr>
      </w:pPr>
      <w:r>
        <w:t>D3js</w:t>
      </w:r>
    </w:p>
    <w:p w:rsidR="00D51587" w:rsidRPr="00D51587" w:rsidRDefault="00D51587" w:rsidP="00D51587">
      <w:pPr>
        <w:rPr>
          <w:lang w:val="fr-CH"/>
        </w:rPr>
      </w:pPr>
      <w:r>
        <w:rPr>
          <w:lang w:val="fr-CH"/>
        </w:rPr>
        <w:t>D3js</w:t>
      </w:r>
      <w:r>
        <w:rPr>
          <w:rStyle w:val="FootnoteReference"/>
          <w:lang w:val="fr-CH"/>
        </w:rPr>
        <w:footnoteReference w:id="5"/>
      </w:r>
      <w:r>
        <w:rPr>
          <w:lang w:val="fr-CH"/>
        </w:rPr>
        <w:t xml:space="preserve"> est une librairie JavaScript qui permet de créer, d’attribuer des comportements et d’interagir avec des éléments du DOM de manière fluide. Son API liée aux éléments SVG s’avère particulièrement pratique dans ce projet, notamment pour adapter dynamiquement la vue de l’arbre généalogique.</w:t>
      </w:r>
    </w:p>
    <w:p w:rsidR="00030C4D" w:rsidRDefault="00030C4D" w:rsidP="00030C4D">
      <w:pPr>
        <w:pStyle w:val="Heading4"/>
        <w:numPr>
          <w:ilvl w:val="3"/>
          <w:numId w:val="1"/>
        </w:numPr>
      </w:pPr>
      <w:r>
        <w:t>Angular2 Material</w:t>
      </w:r>
    </w:p>
    <w:p w:rsidR="00177836" w:rsidRDefault="00D51587" w:rsidP="004E4B10">
      <w:pPr>
        <w:rPr>
          <w:lang w:val="fr-CH"/>
        </w:rPr>
      </w:pPr>
      <w:r>
        <w:rPr>
          <w:lang w:val="fr-CH"/>
        </w:rPr>
        <w:t>Angular2 Material</w:t>
      </w:r>
      <w:r>
        <w:rPr>
          <w:rStyle w:val="FootnoteReference"/>
          <w:lang w:val="fr-CH"/>
        </w:rPr>
        <w:footnoteReference w:id="6"/>
      </w:r>
      <w:r>
        <w:rPr>
          <w:lang w:val="fr-CH"/>
        </w:rPr>
        <w:t xml:space="preserve"> fournit des composants Angular prédéfinis qui respectent les spécifications de Material Design</w:t>
      </w:r>
      <w:r>
        <w:rPr>
          <w:rStyle w:val="FootnoteReference"/>
          <w:lang w:val="fr-CH"/>
        </w:rPr>
        <w:footnoteReference w:id="7"/>
      </w:r>
      <w:r w:rsidR="00C27ABD">
        <w:rPr>
          <w:lang w:val="fr-CH"/>
        </w:rPr>
        <w:t xml:space="preserve"> défini par Google, tels que les barres de navigation, menus, dialogues, boutons, formulaires, icô</w:t>
      </w:r>
      <w:r w:rsidR="00500AC9">
        <w:rPr>
          <w:lang w:val="fr-CH"/>
        </w:rPr>
        <w:t>nes, tableaux et bien d’autres.</w:t>
      </w:r>
    </w:p>
    <w:p w:rsidR="00177836" w:rsidRDefault="00177836" w:rsidP="00177836">
      <w:pPr>
        <w:rPr>
          <w:lang w:val="fr-CH"/>
        </w:rPr>
      </w:pPr>
      <w:r>
        <w:rPr>
          <w:lang w:val="fr-CH"/>
        </w:rPr>
        <w:br w:type="page"/>
      </w:r>
    </w:p>
    <w:p w:rsidR="001221A5" w:rsidRDefault="001221A5" w:rsidP="00880163">
      <w:pPr>
        <w:pStyle w:val="Heading3"/>
      </w:pPr>
      <w:r>
        <w:lastRenderedPageBreak/>
        <w:t>Serveur</w:t>
      </w:r>
    </w:p>
    <w:p w:rsidR="00177836" w:rsidRDefault="00177836" w:rsidP="00177836">
      <w:pPr>
        <w:ind w:left="720" w:hanging="720"/>
        <w:rPr>
          <w:lang w:val="fr-CH"/>
        </w:rPr>
      </w:pPr>
      <w:r>
        <w:rPr>
          <w:lang w:val="fr-CH"/>
        </w:rPr>
        <w:t>Le serveur est développé en Java 1.8 et utilise les technologies suivantes :</w:t>
      </w:r>
    </w:p>
    <w:p w:rsidR="00E32F43" w:rsidRDefault="00E32F43" w:rsidP="00177836">
      <w:pPr>
        <w:pStyle w:val="Heading4"/>
        <w:numPr>
          <w:ilvl w:val="3"/>
          <w:numId w:val="1"/>
        </w:numPr>
      </w:pPr>
      <w:r>
        <w:t>Play Framework</w:t>
      </w:r>
    </w:p>
    <w:p w:rsidR="00177836" w:rsidRDefault="00177836" w:rsidP="00177836">
      <w:pPr>
        <w:rPr>
          <w:lang w:val="fr-CH"/>
        </w:rPr>
      </w:pPr>
      <w:r>
        <w:rPr>
          <w:lang w:val="fr-CH"/>
        </w:rPr>
        <w:t>Le Framework Play</w:t>
      </w:r>
      <w:r>
        <w:rPr>
          <w:rStyle w:val="FootnoteReference"/>
          <w:lang w:val="fr-CH"/>
        </w:rPr>
        <w:footnoteReference w:id="8"/>
      </w:r>
      <w:r>
        <w:rPr>
          <w:lang w:val="fr-CH"/>
        </w:rPr>
        <w:t xml:space="preserve"> est un Framework open-source développé en Scala</w:t>
      </w:r>
      <w:r>
        <w:rPr>
          <w:rStyle w:val="FootnoteReference"/>
          <w:lang w:val="fr-CH"/>
        </w:rPr>
        <w:footnoteReference w:id="9"/>
      </w:r>
      <w:r>
        <w:rPr>
          <w:lang w:val="fr-CH"/>
        </w:rPr>
        <w:t>, mais compatible avec d’autres langages compilés en Bytecode</w:t>
      </w:r>
      <w:r>
        <w:rPr>
          <w:rStyle w:val="FootnoteReference"/>
          <w:lang w:val="fr-CH"/>
        </w:rPr>
        <w:footnoteReference w:id="10"/>
      </w:r>
      <w:r>
        <w:rPr>
          <w:lang w:val="fr-CH"/>
        </w:rPr>
        <w:t xml:space="preserve">. </w:t>
      </w:r>
    </w:p>
    <w:p w:rsidR="00A72674" w:rsidRDefault="00177836" w:rsidP="00177836">
      <w:pPr>
        <w:rPr>
          <w:lang w:val="fr-CH"/>
        </w:rPr>
      </w:pPr>
      <w:r>
        <w:rPr>
          <w:lang w:val="fr-CH"/>
        </w:rPr>
        <w:t xml:space="preserve">Conçu pour être utilisé dans le cadre du développement d’applications web, Play </w:t>
      </w:r>
      <w:r w:rsidR="00A72674">
        <w:rPr>
          <w:lang w:val="fr-CH"/>
        </w:rPr>
        <w:t>a la particularité d’être :</w:t>
      </w:r>
    </w:p>
    <w:p w:rsidR="00A72674" w:rsidRDefault="00A72674" w:rsidP="00A72674">
      <w:pPr>
        <w:pStyle w:val="ListParagraph"/>
        <w:numPr>
          <w:ilvl w:val="0"/>
          <w:numId w:val="11"/>
        </w:numPr>
        <w:rPr>
          <w:lang w:val="fr-CH"/>
        </w:rPr>
      </w:pPr>
      <w:r>
        <w:rPr>
          <w:lang w:val="fr-CH"/>
        </w:rPr>
        <w:t>RESTful</w:t>
      </w:r>
      <w:r w:rsidR="00AE4BF8">
        <w:rPr>
          <w:rStyle w:val="FootnoteReference"/>
          <w:lang w:val="fr-CH"/>
        </w:rPr>
        <w:footnoteReference w:id="11"/>
      </w:r>
    </w:p>
    <w:p w:rsidR="00A72674" w:rsidRDefault="00A72674" w:rsidP="00A72674">
      <w:pPr>
        <w:pStyle w:val="ListParagraph"/>
        <w:numPr>
          <w:ilvl w:val="0"/>
          <w:numId w:val="11"/>
        </w:numPr>
        <w:rPr>
          <w:lang w:val="fr-CH"/>
        </w:rPr>
      </w:pPr>
      <w:r w:rsidRPr="00A72674">
        <w:rPr>
          <w:lang w:val="fr-CH"/>
        </w:rPr>
        <w:t>Stateless</w:t>
      </w:r>
      <w:r w:rsidR="00AE4BF8">
        <w:rPr>
          <w:rStyle w:val="FootnoteReference"/>
          <w:lang w:val="fr-CH"/>
        </w:rPr>
        <w:footnoteReference w:id="12"/>
      </w:r>
    </w:p>
    <w:p w:rsidR="00A72674" w:rsidRDefault="00A72674" w:rsidP="00A72674">
      <w:pPr>
        <w:pStyle w:val="ListParagraph"/>
        <w:numPr>
          <w:ilvl w:val="0"/>
          <w:numId w:val="11"/>
        </w:numPr>
        <w:rPr>
          <w:lang w:val="fr-CH"/>
        </w:rPr>
      </w:pPr>
      <w:r>
        <w:rPr>
          <w:lang w:val="fr-CH"/>
        </w:rPr>
        <w:t>Convention plutôt que configuration</w:t>
      </w:r>
      <w:r w:rsidR="00F17705">
        <w:rPr>
          <w:rStyle w:val="FootnoteReference"/>
          <w:lang w:val="fr-CH"/>
        </w:rPr>
        <w:footnoteReference w:id="13"/>
      </w:r>
    </w:p>
    <w:p w:rsidR="00177836" w:rsidRPr="00A72674" w:rsidRDefault="00A72674" w:rsidP="00A72674">
      <w:pPr>
        <w:rPr>
          <w:lang w:val="fr-CH"/>
        </w:rPr>
      </w:pPr>
      <w:r>
        <w:rPr>
          <w:lang w:val="fr-CH"/>
        </w:rPr>
        <w:t>Ces particularités</w:t>
      </w:r>
      <w:r w:rsidRPr="00A72674">
        <w:rPr>
          <w:lang w:val="fr-CH"/>
        </w:rPr>
        <w:t xml:space="preserve"> le </w:t>
      </w:r>
      <w:r w:rsidR="009310E6" w:rsidRPr="00A72674">
        <w:rPr>
          <w:lang w:val="fr-CH"/>
        </w:rPr>
        <w:t>rendent</w:t>
      </w:r>
      <w:r w:rsidRPr="00A72674">
        <w:rPr>
          <w:lang w:val="fr-CH"/>
        </w:rPr>
        <w:t xml:space="preserve"> adapté à ce projet</w:t>
      </w:r>
      <w:r>
        <w:rPr>
          <w:lang w:val="fr-CH"/>
        </w:rPr>
        <w:t>, puisque le serveur</w:t>
      </w:r>
      <w:r w:rsidR="00AE4BF8">
        <w:rPr>
          <w:lang w:val="fr-CH"/>
        </w:rPr>
        <w:t xml:space="preserve"> ne répondra qu’à des évènements enclenchés par l’application client</w:t>
      </w:r>
      <w:r w:rsidRPr="00A72674">
        <w:rPr>
          <w:lang w:val="fr-CH"/>
        </w:rPr>
        <w:t xml:space="preserve">. </w:t>
      </w:r>
    </w:p>
    <w:p w:rsidR="00A72674" w:rsidRDefault="00A72674" w:rsidP="00177836">
      <w:pPr>
        <w:rPr>
          <w:lang w:val="fr-CH"/>
        </w:rPr>
      </w:pPr>
      <w:r>
        <w:rPr>
          <w:lang w:val="fr-CH"/>
        </w:rPr>
        <w:t>Lorsqu’une requête http est reçue sur le port d’écoute de l’application, un fichier de configuration lui permet de la rediriger vers un contrôleur adapté qui se chargera de traiter la requête puis de formuler une réponse.</w:t>
      </w:r>
    </w:p>
    <w:p w:rsidR="00A72674" w:rsidRDefault="00A72674" w:rsidP="00177836">
      <w:pPr>
        <w:rPr>
          <w:lang w:val="fr-CH"/>
        </w:rPr>
      </w:pPr>
    </w:p>
    <w:p w:rsidR="00177836" w:rsidRDefault="00177836" w:rsidP="00177836">
      <w:pPr>
        <w:pStyle w:val="Heading4"/>
        <w:numPr>
          <w:ilvl w:val="3"/>
          <w:numId w:val="1"/>
        </w:numPr>
      </w:pPr>
      <w:r>
        <w:t>SBT</w:t>
      </w:r>
    </w:p>
    <w:p w:rsidR="00F17705" w:rsidRPr="00F17705" w:rsidRDefault="00F17705" w:rsidP="00F17705">
      <w:pPr>
        <w:rPr>
          <w:lang w:val="fr-CH"/>
        </w:rPr>
      </w:pPr>
      <w:r w:rsidRPr="00F17705">
        <w:rPr>
          <w:lang w:val="fr-CH"/>
        </w:rPr>
        <w:t>SBT</w:t>
      </w:r>
      <w:r>
        <w:rPr>
          <w:rStyle w:val="FootnoteReference"/>
          <w:lang w:val="fr-CH"/>
        </w:rPr>
        <w:footnoteReference w:id="14"/>
      </w:r>
      <w:r w:rsidRPr="00F17705">
        <w:rPr>
          <w:lang w:val="fr-CH"/>
        </w:rPr>
        <w:t xml:space="preserve">, acronyme de Scala Build Tool, est un outil permettant de compiler du code Scala ou Java, gérer des dépendances </w:t>
      </w:r>
      <w:r>
        <w:rPr>
          <w:lang w:val="fr-CH"/>
        </w:rPr>
        <w:t xml:space="preserve">et télécharger les librairies nécessaires. Similaire à Maven, </w:t>
      </w:r>
      <w:r w:rsidR="00806FBB">
        <w:rPr>
          <w:lang w:val="fr-CH"/>
        </w:rPr>
        <w:t>SBT est le moteur de production préconisé par Play. Les fichiers de configuration de SBT sont écrits en Scala plutôt qu’en XML pour Maven.</w:t>
      </w:r>
    </w:p>
    <w:p w:rsidR="00E32F43" w:rsidRDefault="00E32F43" w:rsidP="00E32F43">
      <w:pPr>
        <w:pStyle w:val="Heading4"/>
        <w:numPr>
          <w:ilvl w:val="3"/>
          <w:numId w:val="1"/>
        </w:numPr>
      </w:pPr>
      <w:r>
        <w:t>Hibernate</w:t>
      </w:r>
    </w:p>
    <w:p w:rsidR="00806FBB" w:rsidRPr="00806FBB" w:rsidRDefault="00806FBB" w:rsidP="00806FBB">
      <w:pPr>
        <w:rPr>
          <w:lang w:val="fr-CH"/>
        </w:rPr>
      </w:pPr>
      <w:r>
        <w:rPr>
          <w:lang w:val="fr-CH"/>
        </w:rPr>
        <w:t>L’ORM</w:t>
      </w:r>
      <w:r>
        <w:rPr>
          <w:rStyle w:val="FootnoteReference"/>
          <w:lang w:val="fr-CH"/>
        </w:rPr>
        <w:footnoteReference w:id="15"/>
      </w:r>
      <w:r>
        <w:rPr>
          <w:lang w:val="fr-CH"/>
        </w:rPr>
        <w:t xml:space="preserve"> utilisé pour ce projet est Hibernate</w:t>
      </w:r>
      <w:r>
        <w:rPr>
          <w:rStyle w:val="FootnoteReference"/>
          <w:lang w:val="fr-CH"/>
        </w:rPr>
        <w:footnoteReference w:id="16"/>
      </w:r>
      <w:r>
        <w:rPr>
          <w:lang w:val="fr-CH"/>
        </w:rPr>
        <w:t>, un framework implémentant la spécification JPA</w:t>
      </w:r>
      <w:r>
        <w:rPr>
          <w:rStyle w:val="FootnoteReference"/>
          <w:lang w:val="fr-CH"/>
        </w:rPr>
        <w:footnoteReference w:id="17"/>
      </w:r>
      <w:r>
        <w:rPr>
          <w:lang w:val="fr-CH"/>
        </w:rPr>
        <w:t xml:space="preserve"> permettant de lier des classes </w:t>
      </w:r>
      <w:r w:rsidR="009310E6">
        <w:rPr>
          <w:lang w:val="fr-CH"/>
        </w:rPr>
        <w:t>Java</w:t>
      </w:r>
      <w:r>
        <w:rPr>
          <w:lang w:val="fr-CH"/>
        </w:rPr>
        <w:t xml:space="preserve"> </w:t>
      </w:r>
      <w:r w:rsidR="009310E6">
        <w:rPr>
          <w:lang w:val="fr-CH"/>
        </w:rPr>
        <w:t>à</w:t>
      </w:r>
      <w:r>
        <w:rPr>
          <w:lang w:val="fr-CH"/>
        </w:rPr>
        <w:t xml:space="preserve"> une base de données relationnelle. </w:t>
      </w:r>
      <w:r w:rsidR="009310E6">
        <w:rPr>
          <w:lang w:val="fr-CH"/>
        </w:rPr>
        <w:t xml:space="preserve">Ayant son propre langage de requêtes, HQL, basé sur SQL, Hibernate gère les communications à la base de données. Dans le cadre de Treemily, la base </w:t>
      </w:r>
      <w:r w:rsidR="009310E6">
        <w:rPr>
          <w:lang w:val="fr-CH"/>
        </w:rPr>
        <w:lastRenderedPageBreak/>
        <w:t>de données est implémentée séparément ; le schéma doit donc être importé et interprété par le framework, contrairement à d’autres cas d’utilisation où les schémas et tables sont générées depuis des POJO</w:t>
      </w:r>
      <w:r w:rsidR="009310E6">
        <w:rPr>
          <w:rStyle w:val="FootnoteReference"/>
          <w:lang w:val="fr-CH"/>
        </w:rPr>
        <w:footnoteReference w:id="18"/>
      </w:r>
      <w:r w:rsidR="009310E6">
        <w:rPr>
          <w:lang w:val="fr-CH"/>
        </w:rPr>
        <w:t xml:space="preserve"> codés en Java.</w:t>
      </w:r>
    </w:p>
    <w:p w:rsidR="00E32F43" w:rsidRDefault="00FD2593" w:rsidP="00E469EA">
      <w:pPr>
        <w:pStyle w:val="Heading3"/>
      </w:pPr>
      <w:r>
        <w:t>Base de données</w:t>
      </w:r>
    </w:p>
    <w:p w:rsidR="00527376" w:rsidRPr="00527376" w:rsidRDefault="00527376" w:rsidP="00527376">
      <w:pPr>
        <w:rPr>
          <w:lang w:val="fr-CH"/>
        </w:rPr>
      </w:pPr>
      <w:r>
        <w:rPr>
          <w:lang w:val="fr-CH"/>
        </w:rPr>
        <w:t>La base de données utilisée est une base de données relationnelle SQL.</w:t>
      </w:r>
    </w:p>
    <w:p w:rsidR="00E469EA" w:rsidRDefault="00E469EA" w:rsidP="00E469EA">
      <w:pPr>
        <w:pStyle w:val="Heading4"/>
        <w:numPr>
          <w:ilvl w:val="3"/>
          <w:numId w:val="1"/>
        </w:numPr>
      </w:pPr>
      <w:r>
        <w:t>PostgreSQL</w:t>
      </w:r>
    </w:p>
    <w:p w:rsidR="00527376" w:rsidRPr="00527376" w:rsidRDefault="00527376" w:rsidP="00527376">
      <w:pPr>
        <w:rPr>
          <w:lang w:val="fr-CH"/>
        </w:rPr>
      </w:pPr>
      <w:r>
        <w:rPr>
          <w:lang w:val="fr-CH"/>
        </w:rPr>
        <w:t>PostgreSQL</w:t>
      </w:r>
      <w:r>
        <w:rPr>
          <w:rStyle w:val="FootnoteReference"/>
          <w:lang w:val="fr-CH"/>
        </w:rPr>
        <w:footnoteReference w:id="19"/>
      </w:r>
      <w:r>
        <w:rPr>
          <w:lang w:val="fr-CH"/>
        </w:rPr>
        <w:t xml:space="preserve"> est un système de base de données relationnelle, </w:t>
      </w:r>
      <w:r w:rsidR="006B03F1">
        <w:rPr>
          <w:lang w:val="fr-CH"/>
        </w:rPr>
        <w:t xml:space="preserve">offrant une syntaxe similaire mais pas équivalente au langage de requête SQL. </w:t>
      </w:r>
      <w:r w:rsidR="004D07A0">
        <w:rPr>
          <w:lang w:val="fr-CH"/>
        </w:rPr>
        <w:t>Il propose de nombreuses</w:t>
      </w:r>
      <w:r w:rsidR="006B03F1">
        <w:rPr>
          <w:lang w:val="fr-CH"/>
        </w:rPr>
        <w:t xml:space="preserve"> fonctionnalités pratiques, </w:t>
      </w:r>
      <w:r w:rsidR="004D07A0">
        <w:rPr>
          <w:lang w:val="fr-CH"/>
        </w:rPr>
        <w:t>telles que les clés étrangères qui réfèrent automatiquement aux clés primaires des tables associées.</w:t>
      </w:r>
    </w:p>
    <w:p w:rsidR="004D07A0" w:rsidRPr="000D0FE3" w:rsidRDefault="00E469EA" w:rsidP="004D07A0">
      <w:pPr>
        <w:pStyle w:val="Heading3"/>
      </w:pPr>
      <w:r>
        <w:t>Rédaction, codage, modélisation</w:t>
      </w:r>
    </w:p>
    <w:p w:rsidR="004D07A0" w:rsidRDefault="004D07A0" w:rsidP="004D07A0">
      <w:pPr>
        <w:pStyle w:val="Heading4"/>
        <w:numPr>
          <w:ilvl w:val="3"/>
          <w:numId w:val="1"/>
        </w:numPr>
      </w:pPr>
      <w:r>
        <w:t>Modèle EA</w:t>
      </w:r>
    </w:p>
    <w:p w:rsidR="004D07A0" w:rsidRDefault="004D07A0" w:rsidP="004D07A0">
      <w:pPr>
        <w:rPr>
          <w:lang w:val="fr-CH"/>
        </w:rPr>
      </w:pPr>
      <w:r>
        <w:rPr>
          <w:lang w:val="fr-CH"/>
        </w:rPr>
        <w:t>Le modèle entités-associations a été dessiné avec StarUML</w:t>
      </w:r>
      <w:r>
        <w:rPr>
          <w:rStyle w:val="FootnoteReference"/>
          <w:lang w:val="fr-CH"/>
        </w:rPr>
        <w:footnoteReference w:id="20"/>
      </w:r>
      <w:r>
        <w:rPr>
          <w:lang w:val="fr-CH"/>
        </w:rPr>
        <w:t xml:space="preserve">, un logiciel de modélisation </w:t>
      </w:r>
    </w:p>
    <w:p w:rsidR="004D07A0" w:rsidRDefault="004D07A0" w:rsidP="004D07A0">
      <w:pPr>
        <w:pStyle w:val="Heading4"/>
        <w:numPr>
          <w:ilvl w:val="3"/>
          <w:numId w:val="1"/>
        </w:numPr>
      </w:pPr>
      <w:r>
        <w:t>Serveur</w:t>
      </w:r>
      <w:r w:rsidR="00FA09A9">
        <w:t xml:space="preserve"> et base de données</w:t>
      </w:r>
    </w:p>
    <w:p w:rsidR="004D07A0" w:rsidRDefault="004D07A0" w:rsidP="004D07A0">
      <w:pPr>
        <w:rPr>
          <w:lang w:val="fr-CH"/>
        </w:rPr>
      </w:pPr>
      <w:r>
        <w:rPr>
          <w:lang w:val="fr-CH"/>
        </w:rPr>
        <w:t>Le serveur est développé avec l’IDE Intellij de Jetbrains</w:t>
      </w:r>
      <w:r>
        <w:rPr>
          <w:rStyle w:val="FootnoteReference"/>
          <w:lang w:val="fr-CH"/>
        </w:rPr>
        <w:footnoteReference w:id="21"/>
      </w:r>
      <w:r>
        <w:rPr>
          <w:lang w:val="fr-CH"/>
        </w:rPr>
        <w:t xml:space="preserve">, proposant un support pour de nombreux frameworks dont Play et Hibernate. </w:t>
      </w:r>
      <w:r w:rsidR="00FA09A9">
        <w:rPr>
          <w:lang w:val="fr-CH"/>
        </w:rPr>
        <w:t>On peut également accéder à la base de données depuis le logiciel,</w:t>
      </w:r>
      <w:r w:rsidR="000D0FE3">
        <w:rPr>
          <w:lang w:val="fr-CH"/>
        </w:rPr>
        <w:t xml:space="preserve"> aussi bien</w:t>
      </w:r>
      <w:r w:rsidR="00FA09A9">
        <w:rPr>
          <w:lang w:val="fr-CH"/>
        </w:rPr>
        <w:t xml:space="preserve"> pour parcourir les tables </w:t>
      </w:r>
      <w:r w:rsidR="000D0FE3">
        <w:rPr>
          <w:lang w:val="fr-CH"/>
        </w:rPr>
        <w:t>que pour</w:t>
      </w:r>
      <w:r w:rsidR="00FA09A9">
        <w:rPr>
          <w:lang w:val="fr-CH"/>
        </w:rPr>
        <w:t xml:space="preserve"> effectuer des requêtes.</w:t>
      </w:r>
    </w:p>
    <w:p w:rsidR="00FA09A9" w:rsidRDefault="00FA09A9" w:rsidP="00FA09A9">
      <w:pPr>
        <w:pStyle w:val="Heading4"/>
        <w:numPr>
          <w:ilvl w:val="3"/>
          <w:numId w:val="1"/>
        </w:numPr>
      </w:pPr>
      <w:r>
        <w:t>Client</w:t>
      </w:r>
    </w:p>
    <w:p w:rsidR="00FA09A9" w:rsidRDefault="00FA09A9" w:rsidP="00FA09A9">
      <w:pPr>
        <w:rPr>
          <w:lang w:val="fr-CH"/>
        </w:rPr>
      </w:pPr>
      <w:r>
        <w:rPr>
          <w:lang w:val="fr-CH"/>
        </w:rPr>
        <w:t>Le client est développé avec Visual Studio Code</w:t>
      </w:r>
      <w:r>
        <w:rPr>
          <w:rStyle w:val="FootnoteReference"/>
          <w:lang w:val="fr-CH"/>
        </w:rPr>
        <w:footnoteReference w:id="22"/>
      </w:r>
      <w:r>
        <w:rPr>
          <w:lang w:val="fr-CH"/>
        </w:rPr>
        <w:t xml:space="preserve">, un éditeur de code open-source développé par Microsoft qui a de nombreux plugins </w:t>
      </w:r>
      <w:r w:rsidR="00A142AA">
        <w:rPr>
          <w:lang w:val="fr-CH"/>
        </w:rPr>
        <w:t>et est particulièrement adapté</w:t>
      </w:r>
      <w:r>
        <w:rPr>
          <w:lang w:val="fr-CH"/>
        </w:rPr>
        <w:t xml:space="preserve"> </w:t>
      </w:r>
      <w:r w:rsidR="00A142AA">
        <w:rPr>
          <w:lang w:val="fr-CH"/>
        </w:rPr>
        <w:t>au développement</w:t>
      </w:r>
      <w:r>
        <w:rPr>
          <w:lang w:val="fr-CH"/>
        </w:rPr>
        <w:t xml:space="preserve"> </w:t>
      </w:r>
      <w:r w:rsidR="00A142AA">
        <w:rPr>
          <w:lang w:val="fr-CH"/>
        </w:rPr>
        <w:t>web.</w:t>
      </w:r>
    </w:p>
    <w:p w:rsidR="00A142AA" w:rsidRDefault="00A142AA" w:rsidP="00A142AA">
      <w:pPr>
        <w:pStyle w:val="Heading4"/>
        <w:numPr>
          <w:ilvl w:val="3"/>
          <w:numId w:val="1"/>
        </w:numPr>
      </w:pPr>
      <w:r>
        <w:t>Rapport, cahier des charges et échéancier</w:t>
      </w:r>
    </w:p>
    <w:p w:rsidR="00A142AA" w:rsidRDefault="00A142AA" w:rsidP="00A142AA">
      <w:pPr>
        <w:rPr>
          <w:lang w:val="fr-CH"/>
        </w:rPr>
      </w:pPr>
      <w:r>
        <w:rPr>
          <w:lang w:val="fr-CH"/>
        </w:rPr>
        <w:t>Le rapport, le cahier des charges et l’échéancier sont rédigés avec la suite Microsoft Office.</w:t>
      </w:r>
    </w:p>
    <w:p w:rsidR="00A142AA" w:rsidRDefault="00A142AA" w:rsidP="00A142AA">
      <w:pPr>
        <w:pStyle w:val="Heading4"/>
        <w:numPr>
          <w:ilvl w:val="3"/>
          <w:numId w:val="1"/>
        </w:numPr>
      </w:pPr>
      <w:r>
        <w:t>Github</w:t>
      </w:r>
    </w:p>
    <w:p w:rsidR="00A142AA" w:rsidRPr="00A142AA" w:rsidRDefault="00A142AA" w:rsidP="00A142AA">
      <w:pPr>
        <w:rPr>
          <w:lang w:val="fr-CH"/>
        </w:rPr>
      </w:pPr>
      <w:r>
        <w:rPr>
          <w:lang w:val="fr-CH"/>
        </w:rPr>
        <w:t>Github</w:t>
      </w:r>
      <w:r>
        <w:rPr>
          <w:rStyle w:val="FootnoteReference"/>
          <w:lang w:val="fr-CH"/>
        </w:rPr>
        <w:footnoteReference w:id="23"/>
      </w:r>
      <w:r>
        <w:rPr>
          <w:lang w:val="fr-CH"/>
        </w:rPr>
        <w:t xml:space="preserve"> et Git sont utilisés pour gérer le versioning et le backup du code source du projet.</w:t>
      </w:r>
    </w:p>
    <w:p w:rsidR="003742B9" w:rsidRDefault="003742B9" w:rsidP="00CB2864">
      <w:pPr>
        <w:rPr>
          <w:lang w:val="fr-CH"/>
        </w:rPr>
        <w:sectPr w:rsidR="003742B9" w:rsidSect="004E4B10">
          <w:pgSz w:w="11906" w:h="16838"/>
          <w:pgMar w:top="1440" w:right="1440" w:bottom="1440" w:left="1440" w:header="708" w:footer="708" w:gutter="0"/>
          <w:cols w:space="708"/>
          <w:titlePg/>
          <w:docGrid w:linePitch="360"/>
        </w:sectPr>
      </w:pPr>
    </w:p>
    <w:p w:rsidR="003742B9" w:rsidRDefault="003742B9" w:rsidP="003742B9">
      <w:pPr>
        <w:pStyle w:val="Heading2"/>
        <w:numPr>
          <w:ilvl w:val="1"/>
          <w:numId w:val="12"/>
        </w:numPr>
      </w:pPr>
      <w:r>
        <w:lastRenderedPageBreak/>
        <w:t>Modélisation</w:t>
      </w:r>
    </w:p>
    <w:p w:rsidR="003742B9" w:rsidRDefault="00AD798A" w:rsidP="003742B9">
      <w:pPr>
        <w:pStyle w:val="Heading3"/>
      </w:pPr>
      <w:r>
        <w:rPr>
          <w:noProof/>
        </w:rPr>
        <mc:AlternateContent>
          <mc:Choice Requires="wps">
            <w:drawing>
              <wp:anchor distT="0" distB="0" distL="114300" distR="114300" simplePos="0" relativeHeight="251665408" behindDoc="0" locked="0" layoutInCell="1" allowOverlap="1" wp14:anchorId="2A404DDA" wp14:editId="7FF75D49">
                <wp:simplePos x="0" y="0"/>
                <wp:positionH relativeFrom="column">
                  <wp:posOffset>922655</wp:posOffset>
                </wp:positionH>
                <wp:positionV relativeFrom="paragraph">
                  <wp:posOffset>6226810</wp:posOffset>
                </wp:positionV>
                <wp:extent cx="793242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932420" cy="635"/>
                        </a:xfrm>
                        <a:prstGeom prst="rect">
                          <a:avLst/>
                        </a:prstGeom>
                        <a:solidFill>
                          <a:prstClr val="white"/>
                        </a:solidFill>
                        <a:ln>
                          <a:noFill/>
                        </a:ln>
                      </wps:spPr>
                      <wps:txbx>
                        <w:txbxContent>
                          <w:p w:rsidR="00AD798A" w:rsidRPr="00E04E8E" w:rsidRDefault="00AD798A" w:rsidP="00AD798A">
                            <w:pPr>
                              <w:pStyle w:val="Caption"/>
                              <w:jc w:val="center"/>
                              <w:rPr>
                                <w:rFonts w:cs="Open Sans Light"/>
                                <w:noProof/>
                                <w:color w:val="AEAAAA" w:themeColor="background2" w:themeShade="BF"/>
                                <w:sz w:val="28"/>
                                <w:szCs w:val="28"/>
                                <w:lang w:val="fr-CH"/>
                              </w:rPr>
                            </w:pPr>
                            <w:r>
                              <w:t xml:space="preserve">Figure </w:t>
                            </w:r>
                            <w:fldSimple w:instr=" SEQ Figure \* ARABIC ">
                              <w:r w:rsidR="000A2F09">
                                <w:rPr>
                                  <w:noProof/>
                                </w:rPr>
                                <w:t>1</w:t>
                              </w:r>
                            </w:fldSimple>
                            <w:r>
                              <w:rPr>
                                <w:lang w:val="fr-CH"/>
                              </w:rPr>
                              <w:t>- Modèle EA de Treemily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04DDA" id="Text Box 18" o:spid="_x0000_s1027" type="#_x0000_t202" style="position:absolute;left:0;text-align:left;margin-left:72.65pt;margin-top:490.3pt;width:624.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" stroked="f">
                <v:textbox style="mso-fit-shape-to-text:t" inset="0,0,0,0">
                  <w:txbxContent>
                    <w:p w:rsidR="00AD798A" w:rsidRPr="00E04E8E" w:rsidRDefault="00AD798A" w:rsidP="00AD798A">
                      <w:pPr>
                        <w:pStyle w:val="Caption"/>
                        <w:jc w:val="center"/>
                        <w:rPr>
                          <w:rFonts w:cs="Open Sans Light"/>
                          <w:noProof/>
                          <w:color w:val="AEAAAA" w:themeColor="background2" w:themeShade="BF"/>
                          <w:sz w:val="28"/>
                          <w:szCs w:val="28"/>
                          <w:lang w:val="fr-CH"/>
                        </w:rPr>
                      </w:pPr>
                      <w:r>
                        <w:t xml:space="preserve">Figure </w:t>
                      </w:r>
                      <w:fldSimple w:instr=" SEQ Figure \* ARABIC ">
                        <w:r w:rsidR="000A2F09">
                          <w:rPr>
                            <w:noProof/>
                          </w:rPr>
                          <w:t>1</w:t>
                        </w:r>
                      </w:fldSimple>
                      <w:r>
                        <w:rPr>
                          <w:lang w:val="fr-CH"/>
                        </w:rPr>
                        <w:t>- Modèle EA de Treemily</w:t>
                      </w:r>
                    </w:p>
                  </w:txbxContent>
                </v:textbox>
              </v:shape>
            </w:pict>
          </mc:Fallback>
        </mc:AlternateContent>
      </w: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118110</wp:posOffset>
            </wp:positionV>
            <wp:extent cx="7932420" cy="6051680"/>
            <wp:effectExtent l="0" t="0" r="0" b="0"/>
            <wp:wrapNone/>
            <wp:docPr id="17" name="Picture 17" descr="C:\Users\Henrik\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rik\AppData\Local\Microsoft\Windows\INetCache\Content.Word\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2420" cy="605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742B9">
        <w:t>Modèle Entité-Association</w:t>
      </w:r>
    </w:p>
    <w:p w:rsidR="003742B9" w:rsidRDefault="003742B9" w:rsidP="003742B9">
      <w:pPr>
        <w:rPr>
          <w:lang w:val="fr-CH"/>
        </w:rPr>
      </w:pPr>
    </w:p>
    <w:p w:rsidR="003742B9" w:rsidRPr="003742B9" w:rsidRDefault="003742B9" w:rsidP="003742B9">
      <w:pPr>
        <w:rPr>
          <w:lang w:val="fr-CH"/>
        </w:rPr>
        <w:sectPr w:rsidR="003742B9" w:rsidRPr="003742B9" w:rsidSect="003742B9">
          <w:pgSz w:w="16838" w:h="11906" w:orient="landscape"/>
          <w:pgMar w:top="720" w:right="720" w:bottom="720" w:left="720" w:header="708" w:footer="708" w:gutter="0"/>
          <w:cols w:space="708"/>
          <w:titlePg/>
          <w:docGrid w:linePitch="360"/>
        </w:sectPr>
      </w:pPr>
    </w:p>
    <w:p w:rsidR="00FD2593" w:rsidRDefault="00FD2593" w:rsidP="00880163">
      <w:pPr>
        <w:pStyle w:val="Heading3"/>
      </w:pPr>
      <w:r>
        <w:lastRenderedPageBreak/>
        <w:t>Description</w:t>
      </w:r>
      <w:r w:rsidR="00E96F8B">
        <w:t xml:space="preserve"> des choix</w:t>
      </w:r>
    </w:p>
    <w:p w:rsidR="003742B9" w:rsidRDefault="003742B9" w:rsidP="003742B9">
      <w:pPr>
        <w:pStyle w:val="Heading4"/>
        <w:numPr>
          <w:ilvl w:val="3"/>
          <w:numId w:val="1"/>
        </w:numPr>
      </w:pPr>
      <w:r>
        <w:t>TimedEntity</w:t>
      </w:r>
    </w:p>
    <w:p w:rsidR="00B4258C" w:rsidRPr="00B4258C" w:rsidRDefault="00B4258C" w:rsidP="00B4258C">
      <w:pPr>
        <w:rPr>
          <w:ins w:id="0" w:author="Henrik" w:date="2017-06-15T17:32:00Z"/>
          <w:lang w:val="fr-CH"/>
        </w:rPr>
      </w:pPr>
    </w:p>
    <w:p w:rsidR="00E00FAA" w:rsidRDefault="00E00FAA" w:rsidP="00E00FAA">
      <w:pPr>
        <w:keepNext/>
        <w:jc w:val="center"/>
        <w:rPr>
          <w:ins w:id="1" w:author="Henrik" w:date="2017-06-15T17:32:00Z"/>
        </w:rPr>
        <w:pPrChange w:id="2" w:author="Henrik" w:date="2017-06-15T17:32:00Z">
          <w:pPr/>
        </w:pPrChange>
      </w:pPr>
      <w:ins w:id="3" w:author="Henrik" w:date="2017-06-15T17:32:00Z">
        <w:r>
          <w:rPr>
            <w:noProof/>
          </w:rPr>
          <w:drawing>
            <wp:inline distT="0" distB="0" distL="0" distR="0" wp14:anchorId="42B356C8" wp14:editId="452F1DE9">
              <wp:extent cx="4549140" cy="237067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6841" cy="2374692"/>
                      </a:xfrm>
                      <a:prstGeom prst="rect">
                        <a:avLst/>
                      </a:prstGeom>
                    </pic:spPr>
                  </pic:pic>
                </a:graphicData>
              </a:graphic>
            </wp:inline>
          </w:drawing>
        </w:r>
      </w:ins>
    </w:p>
    <w:p w:rsidR="00E00FAA" w:rsidRDefault="00E00FAA" w:rsidP="00E00FAA">
      <w:pPr>
        <w:pStyle w:val="Caption"/>
        <w:jc w:val="center"/>
        <w:rPr>
          <w:ins w:id="4" w:author="Henrik" w:date="2017-06-15T17:32:00Z"/>
          <w:lang w:val="fr-CH"/>
        </w:rPr>
        <w:pPrChange w:id="5" w:author="Henrik" w:date="2017-06-15T17:32:00Z">
          <w:pPr>
            <w:pStyle w:val="Heading4"/>
            <w:numPr>
              <w:ilvl w:val="3"/>
              <w:numId w:val="1"/>
            </w:numPr>
            <w:ind w:left="1800" w:hanging="1440"/>
          </w:pPr>
        </w:pPrChange>
      </w:pPr>
      <w:ins w:id="6" w:author="Henrik" w:date="2017-06-15T17:32:00Z">
        <w:r>
          <w:t xml:space="preserve">Figure </w:t>
        </w:r>
        <w:r>
          <w:fldChar w:fldCharType="begin"/>
        </w:r>
        <w:r>
          <w:instrText xml:space="preserve"> SEQ Figure \* ARABIC </w:instrText>
        </w:r>
      </w:ins>
      <w:r>
        <w:fldChar w:fldCharType="separate"/>
      </w:r>
      <w:r w:rsidR="000A2F09">
        <w:rPr>
          <w:noProof/>
        </w:rPr>
        <w:t>2</w:t>
      </w:r>
      <w:ins w:id="7" w:author="Henrik" w:date="2017-06-15T17:32:00Z">
        <w:r>
          <w:fldChar w:fldCharType="end"/>
        </w:r>
        <w:r>
          <w:rPr>
            <w:lang w:val="fr-CH"/>
          </w:rPr>
          <w:t>- TimedEntity</w:t>
        </w:r>
      </w:ins>
    </w:p>
    <w:p w:rsidR="00E00FAA" w:rsidRPr="00E00FAA" w:rsidRDefault="00E00FAA" w:rsidP="00E00FAA">
      <w:pPr>
        <w:rPr>
          <w:lang w:val="fr-CH"/>
          <w:rPrChange w:id="8" w:author="Henrik" w:date="2017-06-15T17:32:00Z">
            <w:rPr/>
          </w:rPrChange>
        </w:rPr>
        <w:pPrChange w:id="9" w:author="Henrik" w:date="2017-06-15T17:32:00Z">
          <w:pPr>
            <w:pStyle w:val="Heading4"/>
            <w:numPr>
              <w:ilvl w:val="3"/>
              <w:numId w:val="1"/>
            </w:numPr>
            <w:ind w:left="1800" w:hanging="1440"/>
          </w:pPr>
        </w:pPrChange>
      </w:pPr>
    </w:p>
    <w:p w:rsidR="003742B9" w:rsidRDefault="003742B9" w:rsidP="003742B9">
      <w:pPr>
        <w:rPr>
          <w:lang w:val="fr-CH"/>
        </w:rPr>
      </w:pPr>
      <w:r>
        <w:rPr>
          <w:lang w:val="fr-CH"/>
        </w:rPr>
        <w:t xml:space="preserve">La base de ce modèle est l’entité </w:t>
      </w:r>
      <w:r w:rsidRPr="003742B9">
        <w:rPr>
          <w:b/>
          <w:lang w:val="fr-CH"/>
        </w:rPr>
        <w:t>TimedEntity</w:t>
      </w:r>
      <w:r>
        <w:rPr>
          <w:lang w:val="fr-CH"/>
        </w:rPr>
        <w:t>. Les relations, personnes et évènements sont des généralisations de cette entité.</w:t>
      </w:r>
    </w:p>
    <w:p w:rsidR="00E00FAA" w:rsidRDefault="003742B9" w:rsidP="003742B9">
      <w:pPr>
        <w:rPr>
          <w:ins w:id="10" w:author="Henrik" w:date="2017-06-15T17:32:00Z"/>
          <w:lang w:val="fr-CH"/>
        </w:rPr>
      </w:pPr>
      <w:r>
        <w:rPr>
          <w:lang w:val="fr-CH"/>
        </w:rPr>
        <w:t xml:space="preserve">TimedEntity décrit un objet qui est délimité dans le temps, soit par une date fixe, </w:t>
      </w:r>
      <w:r w:rsidRPr="003742B9">
        <w:rPr>
          <w:b/>
          <w:lang w:val="fr-CH"/>
        </w:rPr>
        <w:t>SingleTime</w:t>
      </w:r>
      <w:r>
        <w:rPr>
          <w:lang w:val="fr-CH"/>
        </w:rPr>
        <w:t xml:space="preserve"> (qui peut indiquer un jour unique ou un intervalle de temps dont la date de fin n’est pas connue).</w:t>
      </w:r>
    </w:p>
    <w:p w:rsidR="00E00FAA" w:rsidRDefault="00E00FAA" w:rsidP="00E00FAA">
      <w:pPr>
        <w:rPr>
          <w:ins w:id="11" w:author="Henrik" w:date="2017-06-15T17:32:00Z"/>
          <w:lang w:val="fr-CH"/>
        </w:rPr>
        <w:pPrChange w:id="12" w:author="Henrik" w:date="2017-06-15T17:32:00Z">
          <w:pPr/>
        </w:pPrChange>
      </w:pPr>
      <w:ins w:id="13" w:author="Henrik" w:date="2017-06-15T17:32:00Z">
        <w:r>
          <w:rPr>
            <w:lang w:val="fr-CH"/>
          </w:rPr>
          <w:br w:type="page"/>
        </w:r>
      </w:ins>
    </w:p>
    <w:p w:rsidR="003742B9" w:rsidDel="00E00FAA" w:rsidRDefault="003742B9" w:rsidP="003742B9">
      <w:pPr>
        <w:rPr>
          <w:del w:id="14" w:author="Henrik" w:date="2017-06-15T17:33:00Z"/>
          <w:lang w:val="fr-CH"/>
        </w:rPr>
      </w:pPr>
    </w:p>
    <w:p w:rsidR="003742B9" w:rsidRDefault="003742B9" w:rsidP="003742B9">
      <w:pPr>
        <w:pStyle w:val="Heading4"/>
        <w:numPr>
          <w:ilvl w:val="3"/>
          <w:numId w:val="1"/>
        </w:numPr>
      </w:pPr>
      <w:r>
        <w:t>Profils</w:t>
      </w:r>
      <w:del w:id="15" w:author="Henrik" w:date="2017-06-15T17:35:00Z">
        <w:r w:rsidDel="00E00FAA">
          <w:delText xml:space="preserve"> et</w:delText>
        </w:r>
      </w:del>
      <w:ins w:id="16" w:author="Henrik" w:date="2017-06-15T17:35:00Z">
        <w:r w:rsidR="00E00FAA">
          <w:t>,</w:t>
        </w:r>
      </w:ins>
      <w:r>
        <w:t xml:space="preserve"> relations</w:t>
      </w:r>
      <w:ins w:id="17" w:author="Henrik" w:date="2017-06-15T17:35:00Z">
        <w:r w:rsidR="00E00FAA">
          <w:t xml:space="preserve"> et parents</w:t>
        </w:r>
      </w:ins>
    </w:p>
    <w:p w:rsidR="00B4258C" w:rsidRPr="00B4258C" w:rsidRDefault="00B4258C" w:rsidP="00B4258C">
      <w:pPr>
        <w:rPr>
          <w:lang w:val="fr-CH"/>
        </w:rPr>
      </w:pPr>
    </w:p>
    <w:p w:rsidR="00E00FAA" w:rsidRDefault="00E00FAA" w:rsidP="00E00FAA">
      <w:pPr>
        <w:keepNext/>
        <w:jc w:val="center"/>
        <w:rPr>
          <w:ins w:id="18" w:author="Henrik" w:date="2017-06-15T17:31:00Z"/>
        </w:rPr>
        <w:pPrChange w:id="19" w:author="Henrik" w:date="2017-06-15T17:31:00Z">
          <w:pPr>
            <w:jc w:val="center"/>
          </w:pPr>
        </w:pPrChange>
      </w:pPr>
      <w:del w:id="20" w:author="Henrik" w:date="2017-06-15T17:35:00Z">
        <w:r w:rsidDel="00E00FAA">
          <w:rPr>
            <w:noProof/>
          </w:rPr>
          <w:drawing>
            <wp:inline distT="0" distB="0" distL="0" distR="0" wp14:anchorId="0507E89D" wp14:editId="1B738523">
              <wp:extent cx="3322320" cy="29730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478" cy="2974940"/>
                      </a:xfrm>
                      <a:prstGeom prst="rect">
                        <a:avLst/>
                      </a:prstGeom>
                    </pic:spPr>
                  </pic:pic>
                </a:graphicData>
              </a:graphic>
            </wp:inline>
          </w:drawing>
        </w:r>
      </w:del>
      <w:ins w:id="21" w:author="Henrik" w:date="2017-06-15T17:35:00Z">
        <w:r w:rsidRPr="00E00FAA">
          <w:rPr>
            <w:noProof/>
          </w:rPr>
          <w:t xml:space="preserve"> </w:t>
        </w:r>
      </w:ins>
      <w:r w:rsidR="008F1824">
        <w:rPr>
          <w:noProof/>
        </w:rPr>
        <w:drawing>
          <wp:inline distT="0" distB="0" distL="0" distR="0" wp14:anchorId="0F050FAA" wp14:editId="48CA1116">
            <wp:extent cx="5094676" cy="4008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308" cy="4009404"/>
                    </a:xfrm>
                    <a:prstGeom prst="rect">
                      <a:avLst/>
                    </a:prstGeom>
                  </pic:spPr>
                </pic:pic>
              </a:graphicData>
            </a:graphic>
          </wp:inline>
        </w:drawing>
      </w:r>
    </w:p>
    <w:p w:rsidR="00E00FAA" w:rsidRDefault="00E00FAA" w:rsidP="008F1824">
      <w:pPr>
        <w:pStyle w:val="Caption"/>
        <w:jc w:val="center"/>
        <w:rPr>
          <w:lang w:val="fr-CH"/>
        </w:rPr>
      </w:pPr>
      <w:ins w:id="22" w:author="Henrik" w:date="2017-06-15T17:31:00Z">
        <w:r>
          <w:t xml:space="preserve">Figure </w:t>
        </w:r>
        <w:r>
          <w:fldChar w:fldCharType="begin"/>
        </w:r>
        <w:r>
          <w:instrText xml:space="preserve"> SEQ Figure \* ARABIC </w:instrText>
        </w:r>
      </w:ins>
      <w:r>
        <w:fldChar w:fldCharType="separate"/>
      </w:r>
      <w:r w:rsidR="000A2F09">
        <w:rPr>
          <w:noProof/>
        </w:rPr>
        <w:t>3</w:t>
      </w:r>
      <w:ins w:id="23" w:author="Henrik" w:date="2017-06-15T17:31:00Z">
        <w:r>
          <w:fldChar w:fldCharType="end"/>
        </w:r>
        <w:r>
          <w:rPr>
            <w:lang w:val="fr-CH"/>
          </w:rPr>
          <w:t>- Relations, profils</w:t>
        </w:r>
      </w:ins>
      <w:r w:rsidR="002511BF">
        <w:rPr>
          <w:lang w:val="fr-CH"/>
        </w:rPr>
        <w:t>,</w:t>
      </w:r>
      <w:ins w:id="24" w:author="Henrik" w:date="2017-06-15T17:31:00Z">
        <w:r>
          <w:rPr>
            <w:lang w:val="fr-CH"/>
          </w:rPr>
          <w:t xml:space="preserve"> comptes</w:t>
        </w:r>
      </w:ins>
      <w:r w:rsidR="002511BF">
        <w:rPr>
          <w:lang w:val="fr-CH"/>
        </w:rPr>
        <w:t xml:space="preserve"> et parents</w:t>
      </w:r>
    </w:p>
    <w:p w:rsidR="003742B9" w:rsidRDefault="003742B9" w:rsidP="003742B9">
      <w:pPr>
        <w:rPr>
          <w:noProof/>
          <w:lang w:val="fr-CH"/>
        </w:rPr>
      </w:pPr>
      <w:r>
        <w:rPr>
          <w:lang w:val="fr-CH"/>
        </w:rPr>
        <w:t xml:space="preserve">Les profils et relations, héritent d’une entité nommée </w:t>
      </w:r>
      <w:r>
        <w:rPr>
          <w:b/>
          <w:lang w:val="fr-CH"/>
        </w:rPr>
        <w:t>PeopleEntity</w:t>
      </w:r>
      <w:r w:rsidRPr="003742B9">
        <w:rPr>
          <w:lang w:val="fr-CH"/>
        </w:rPr>
        <w:t>,</w:t>
      </w:r>
      <w:r>
        <w:rPr>
          <w:b/>
          <w:lang w:val="fr-CH"/>
        </w:rPr>
        <w:t xml:space="preserve"> </w:t>
      </w:r>
      <w:r w:rsidR="005F1DEB">
        <w:rPr>
          <w:lang w:val="fr-CH"/>
        </w:rPr>
        <w:t xml:space="preserve">dû au fait que </w:t>
      </w:r>
      <w:del w:id="25" w:author="Henrik" w:date="2017-06-15T17:36:00Z">
        <w:r w:rsidR="005F1DEB" w:rsidDel="008F1824">
          <w:rPr>
            <w:lang w:val="fr-CH"/>
          </w:rPr>
          <w:delText>certaines associations</w:delText>
        </w:r>
      </w:del>
      <w:ins w:id="26" w:author="Henrik" w:date="2017-06-15T17:36:00Z">
        <w:r w:rsidR="008F1824">
          <w:rPr>
            <w:lang w:val="fr-CH"/>
          </w:rPr>
          <w:t xml:space="preserve">l’entité </w:t>
        </w:r>
        <w:r w:rsidR="008F1824">
          <w:rPr>
            <w:b/>
            <w:lang w:val="fr-CH"/>
          </w:rPr>
          <w:t>ParentChild</w:t>
        </w:r>
        <w:r w:rsidR="008F1824">
          <w:rPr>
            <w:lang w:val="fr-CH"/>
          </w:rPr>
          <w:t xml:space="preserve"> peut</w:t>
        </w:r>
      </w:ins>
      <w:del w:id="27" w:author="Henrik" w:date="2017-06-15T17:36:00Z">
        <w:r w:rsidR="005F1DEB" w:rsidDel="008F1824">
          <w:rPr>
            <w:lang w:val="fr-CH"/>
          </w:rPr>
          <w:delText xml:space="preserve"> </w:delText>
        </w:r>
        <w:r w:rsidR="00E00FAA" w:rsidDel="008F1824">
          <w:rPr>
            <w:lang w:val="fr-CH"/>
          </w:rPr>
          <w:delText>peuvent</w:delText>
        </w:r>
      </w:del>
      <w:r w:rsidR="00E00FAA">
        <w:rPr>
          <w:lang w:val="fr-CH"/>
        </w:rPr>
        <w:t xml:space="preserve"> être liée</w:t>
      </w:r>
      <w:del w:id="28" w:author="Henrik" w:date="2017-06-15T17:36:00Z">
        <w:r w:rsidR="00E00FAA" w:rsidDel="008F1824">
          <w:rPr>
            <w:lang w:val="fr-CH"/>
          </w:rPr>
          <w:delText>s</w:delText>
        </w:r>
      </w:del>
      <w:r w:rsidR="00E00FAA">
        <w:rPr>
          <w:lang w:val="fr-CH"/>
        </w:rPr>
        <w:t xml:space="preserve"> soit à une personne, soit à une relation entre deux personnes.</w:t>
      </w:r>
      <w:r w:rsidR="00E00FAA" w:rsidRPr="00E00FAA">
        <w:rPr>
          <w:noProof/>
        </w:rPr>
        <w:t xml:space="preserve"> </w:t>
      </w:r>
      <w:r w:rsidR="008F1824">
        <w:rPr>
          <w:noProof/>
          <w:lang w:val="fr-CH"/>
        </w:rPr>
        <w:t>Ce choix a été fait pour que l’utilisateur puisse préciser s’il le souhaite un ou deux parents pour une personne, que ce soit pour des parents biologiques ou adoptifs.</w:t>
      </w:r>
    </w:p>
    <w:p w:rsidR="002511BF" w:rsidRDefault="002511BF" w:rsidP="003742B9">
      <w:pPr>
        <w:rPr>
          <w:noProof/>
          <w:lang w:val="fr-CH"/>
        </w:rPr>
      </w:pPr>
      <w:r>
        <w:rPr>
          <w:noProof/>
          <w:lang w:val="fr-CH"/>
        </w:rPr>
        <w:t>Une relation lie deux personnes. Une personne peut être dans aucune ou plusieurs relations.</w:t>
      </w:r>
    </w:p>
    <w:p w:rsidR="002511BF" w:rsidRDefault="002511BF" w:rsidP="003742B9">
      <w:pPr>
        <w:rPr>
          <w:noProof/>
          <w:lang w:val="fr-CH"/>
        </w:rPr>
      </w:pPr>
      <w:r>
        <w:rPr>
          <w:noProof/>
          <w:lang w:val="fr-CH"/>
        </w:rPr>
        <w:t xml:space="preserve">Un </w:t>
      </w:r>
      <w:r>
        <w:rPr>
          <w:b/>
          <w:noProof/>
          <w:lang w:val="fr-CH"/>
        </w:rPr>
        <w:t>ParentChild</w:t>
      </w:r>
      <w:r>
        <w:rPr>
          <w:noProof/>
          <w:lang w:val="fr-CH"/>
        </w:rPr>
        <w:t xml:space="preserve"> n’admet qu’un seul parent, que ce soit une relation ou une personne seule.</w:t>
      </w:r>
    </w:p>
    <w:p w:rsidR="002511BF" w:rsidRDefault="002511BF" w:rsidP="003742B9">
      <w:pPr>
        <w:rPr>
          <w:noProof/>
          <w:lang w:val="fr-CH"/>
        </w:rPr>
      </w:pPr>
      <w:r>
        <w:rPr>
          <w:noProof/>
          <w:lang w:val="fr-CH"/>
        </w:rPr>
        <w:t xml:space="preserve">Il y a deux sous-classes de </w:t>
      </w:r>
      <w:r>
        <w:rPr>
          <w:b/>
          <w:noProof/>
          <w:lang w:val="fr-CH"/>
        </w:rPr>
        <w:t>Profile </w:t>
      </w:r>
      <w:r>
        <w:rPr>
          <w:noProof/>
          <w:lang w:val="fr-CH"/>
        </w:rPr>
        <w:t>:</w:t>
      </w:r>
    </w:p>
    <w:p w:rsidR="002511BF" w:rsidRDefault="002511BF" w:rsidP="002511BF">
      <w:pPr>
        <w:rPr>
          <w:lang w:val="fr-CH"/>
        </w:rPr>
      </w:pPr>
      <w:r>
        <w:rPr>
          <w:lang w:val="fr-CH"/>
        </w:rPr>
        <w:t xml:space="preserve">Un </w:t>
      </w:r>
      <w:r>
        <w:rPr>
          <w:b/>
          <w:lang w:val="fr-CH"/>
        </w:rPr>
        <w:t xml:space="preserve">Account </w:t>
      </w:r>
      <w:r>
        <w:rPr>
          <w:lang w:val="fr-CH"/>
        </w:rPr>
        <w:t xml:space="preserve">représente un utilisateur enregistré auquel un profil est lié. Un </w:t>
      </w:r>
      <w:r>
        <w:rPr>
          <w:b/>
          <w:lang w:val="fr-CH"/>
        </w:rPr>
        <w:t xml:space="preserve">Account </w:t>
      </w:r>
      <w:r>
        <w:rPr>
          <w:lang w:val="fr-CH"/>
        </w:rPr>
        <w:t xml:space="preserve">peut posséder des </w:t>
      </w:r>
      <w:r>
        <w:rPr>
          <w:b/>
          <w:lang w:val="fr-CH"/>
        </w:rPr>
        <w:t>Ghost</w:t>
      </w:r>
      <w:r>
        <w:rPr>
          <w:lang w:val="fr-CH"/>
        </w:rPr>
        <w:t xml:space="preserve">s, qui représentent des profils qui ne sont pas associés à un compte, qu’un utilisateur différent a créé. Jusqu’à ce qu’un compte soit créé pour récupérer ce profil, son </w:t>
      </w:r>
      <w:r>
        <w:rPr>
          <w:b/>
          <w:lang w:val="fr-CH"/>
        </w:rPr>
        <w:t>owner</w:t>
      </w:r>
      <w:r>
        <w:rPr>
          <w:lang w:val="fr-CH"/>
        </w:rPr>
        <w:t xml:space="preserve"> a tous les droits sur ce profil. Un </w:t>
      </w:r>
      <w:r>
        <w:rPr>
          <w:b/>
          <w:lang w:val="fr-CH"/>
        </w:rPr>
        <w:t>Ghost</w:t>
      </w:r>
      <w:r>
        <w:rPr>
          <w:lang w:val="fr-CH"/>
        </w:rPr>
        <w:t xml:space="preserve"> ne peut en revanche pas commenter sur un évènement ou un média. </w:t>
      </w:r>
    </w:p>
    <w:p w:rsidR="00AD798A" w:rsidRDefault="000A2F09" w:rsidP="00AD798A">
      <w:pPr>
        <w:pStyle w:val="Heading4"/>
        <w:numPr>
          <w:ilvl w:val="3"/>
          <w:numId w:val="1"/>
        </w:numPr>
      </w:pPr>
      <w:r>
        <w:lastRenderedPageBreak/>
        <w:t>Posts, Events, Media</w:t>
      </w:r>
    </w:p>
    <w:p w:rsidR="00B4258C" w:rsidRPr="00B4258C" w:rsidRDefault="00B4258C" w:rsidP="00B4258C">
      <w:pPr>
        <w:rPr>
          <w:lang w:val="fr-CH"/>
        </w:rPr>
      </w:pPr>
    </w:p>
    <w:p w:rsidR="000A2F09" w:rsidRDefault="000A2F09" w:rsidP="000A2F09">
      <w:pPr>
        <w:keepNext/>
        <w:jc w:val="center"/>
      </w:pPr>
      <w:r>
        <w:rPr>
          <w:noProof/>
        </w:rPr>
        <w:drawing>
          <wp:inline distT="0" distB="0" distL="0" distR="0" wp14:anchorId="175C1B1F" wp14:editId="4A5C16F0">
            <wp:extent cx="4756159" cy="4282440"/>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5604" cy="4290944"/>
                    </a:xfrm>
                    <a:prstGeom prst="rect">
                      <a:avLst/>
                    </a:prstGeom>
                  </pic:spPr>
                </pic:pic>
              </a:graphicData>
            </a:graphic>
          </wp:inline>
        </w:drawing>
      </w:r>
    </w:p>
    <w:p w:rsidR="000A2F09" w:rsidRDefault="000A2F09" w:rsidP="000A2F09">
      <w:pPr>
        <w:pStyle w:val="Caption"/>
        <w:jc w:val="center"/>
        <w:rPr>
          <w:lang w:val="fr-CH"/>
        </w:rPr>
      </w:pPr>
      <w:r>
        <w:t xml:space="preserve">Figure </w:t>
      </w:r>
      <w:fldSimple w:instr=" SEQ Figure \* ARABIC ">
        <w:r>
          <w:rPr>
            <w:noProof/>
          </w:rPr>
          <w:t>4</w:t>
        </w:r>
      </w:fldSimple>
      <w:r>
        <w:rPr>
          <w:lang w:val="fr-CH"/>
        </w:rPr>
        <w:t>- Posts, Events, Media, Location</w:t>
      </w:r>
    </w:p>
    <w:p w:rsidR="000A2F09" w:rsidRDefault="000A2F09" w:rsidP="000A2F09">
      <w:pPr>
        <w:rPr>
          <w:lang w:val="fr-CH"/>
        </w:rPr>
      </w:pPr>
      <w:r>
        <w:rPr>
          <w:lang w:val="fr-CH"/>
        </w:rPr>
        <w:t xml:space="preserve">Le choix de faire hériter de </w:t>
      </w:r>
      <w:r>
        <w:rPr>
          <w:b/>
          <w:lang w:val="fr-CH"/>
        </w:rPr>
        <w:t xml:space="preserve">Post </w:t>
      </w:r>
      <w:r>
        <w:rPr>
          <w:lang w:val="fr-CH"/>
        </w:rPr>
        <w:t xml:space="preserve">les entités </w:t>
      </w:r>
      <w:r>
        <w:rPr>
          <w:b/>
          <w:lang w:val="fr-CH"/>
        </w:rPr>
        <w:t xml:space="preserve">Event </w:t>
      </w:r>
      <w:r>
        <w:rPr>
          <w:lang w:val="fr-CH"/>
        </w:rPr>
        <w:t xml:space="preserve">et </w:t>
      </w:r>
      <w:r>
        <w:rPr>
          <w:b/>
          <w:lang w:val="fr-CH"/>
        </w:rPr>
        <w:t>Media</w:t>
      </w:r>
      <w:r>
        <w:rPr>
          <w:lang w:val="fr-CH"/>
        </w:rPr>
        <w:t xml:space="preserve"> vient de la nécessité de pouvoir associer des commentaires, profils </w:t>
      </w:r>
      <w:r w:rsidR="00B4258C">
        <w:rPr>
          <w:lang w:val="fr-CH"/>
        </w:rPr>
        <w:t>et une visibilité aux deux.</w:t>
      </w:r>
    </w:p>
    <w:p w:rsidR="00B4258C" w:rsidRPr="00B4258C" w:rsidRDefault="00B4258C" w:rsidP="000A2F09">
      <w:pPr>
        <w:rPr>
          <w:lang w:val="fr-CH"/>
        </w:rPr>
      </w:pPr>
      <w:r>
        <w:rPr>
          <w:b/>
          <w:lang w:val="fr-CH"/>
        </w:rPr>
        <w:t xml:space="preserve">Tagged </w:t>
      </w:r>
      <w:r w:rsidRPr="00B4258C">
        <w:rPr>
          <w:lang w:val="fr-CH"/>
        </w:rPr>
        <w:t>et</w:t>
      </w:r>
      <w:r>
        <w:rPr>
          <w:b/>
          <w:lang w:val="fr-CH"/>
        </w:rPr>
        <w:t xml:space="preserve"> pendingTagged</w:t>
      </w:r>
      <w:r>
        <w:rPr>
          <w:lang w:val="fr-CH"/>
        </w:rPr>
        <w:t xml:space="preserve"> sont des associations à des profils. Elles représentent les personnes qui sont associées à un </w:t>
      </w:r>
      <w:r>
        <w:rPr>
          <w:b/>
          <w:lang w:val="fr-CH"/>
        </w:rPr>
        <w:t>Post</w:t>
      </w:r>
      <w:r>
        <w:rPr>
          <w:lang w:val="fr-CH"/>
        </w:rPr>
        <w:t xml:space="preserve">. Lors de l’ajout d’une personne associée, elle est automatiquement enregistrée comme une relation </w:t>
      </w:r>
      <w:r>
        <w:rPr>
          <w:b/>
          <w:lang w:val="fr-CH"/>
        </w:rPr>
        <w:t>pendingTagged</w:t>
      </w:r>
      <w:r>
        <w:rPr>
          <w:lang w:val="fr-CH"/>
        </w:rPr>
        <w:t xml:space="preserve">, jusqu’à ce que la personne en question (ou son propriétaire) accepte d’y être associé avant d’être migrée vers une association </w:t>
      </w:r>
      <w:r>
        <w:rPr>
          <w:b/>
          <w:lang w:val="fr-CH"/>
        </w:rPr>
        <w:t>tagged</w:t>
      </w:r>
      <w:r>
        <w:rPr>
          <w:lang w:val="fr-CH"/>
        </w:rPr>
        <w:t>.</w:t>
      </w:r>
    </w:p>
    <w:p w:rsidR="00B4258C" w:rsidRDefault="00B4258C" w:rsidP="000A2F09">
      <w:pPr>
        <w:rPr>
          <w:lang w:val="fr-CH"/>
        </w:rPr>
      </w:pPr>
      <w:r>
        <w:rPr>
          <w:lang w:val="fr-CH"/>
        </w:rPr>
        <w:t xml:space="preserve">Le propriétaire d’un évènement ou média est hérité de l’association </w:t>
      </w:r>
      <w:r>
        <w:rPr>
          <w:b/>
          <w:lang w:val="fr-CH"/>
        </w:rPr>
        <w:t xml:space="preserve">Profile – TimedEntity </w:t>
      </w:r>
      <w:r>
        <w:rPr>
          <w:lang w:val="fr-CH"/>
        </w:rPr>
        <w:t xml:space="preserve">nommée </w:t>
      </w:r>
      <w:r>
        <w:rPr>
          <w:b/>
          <w:lang w:val="fr-CH"/>
        </w:rPr>
        <w:t>owner</w:t>
      </w:r>
      <w:r>
        <w:rPr>
          <w:lang w:val="fr-CH"/>
        </w:rPr>
        <w:t xml:space="preserve">. </w:t>
      </w:r>
    </w:p>
    <w:p w:rsidR="00B4258C" w:rsidRDefault="00B4258C" w:rsidP="000A2F09">
      <w:pPr>
        <w:rPr>
          <w:lang w:val="fr-CH"/>
        </w:rPr>
      </w:pPr>
      <w:r>
        <w:rPr>
          <w:lang w:val="fr-CH"/>
        </w:rPr>
        <w:t xml:space="preserve">Un média est lié à un évènement ou est une photo de profil. Des médias ne peuvent pas être créés indépendamment de ces deux cas. Trois types de média sont reconnus : </w:t>
      </w:r>
      <w:r w:rsidR="00DB53CA">
        <w:rPr>
          <w:lang w:val="fr-CH"/>
        </w:rPr>
        <w:t>a</w:t>
      </w:r>
      <w:r>
        <w:rPr>
          <w:lang w:val="fr-CH"/>
        </w:rPr>
        <w:t xml:space="preserve">udio, </w:t>
      </w:r>
      <w:r w:rsidR="00DB53CA">
        <w:rPr>
          <w:lang w:val="fr-CH"/>
        </w:rPr>
        <w:t>i</w:t>
      </w:r>
      <w:r>
        <w:rPr>
          <w:lang w:val="fr-CH"/>
        </w:rPr>
        <w:t xml:space="preserve">mage ou </w:t>
      </w:r>
      <w:r w:rsidR="00DB53CA">
        <w:rPr>
          <w:lang w:val="fr-CH"/>
        </w:rPr>
        <w:t>v</w:t>
      </w:r>
      <w:r>
        <w:rPr>
          <w:lang w:val="fr-CH"/>
        </w:rPr>
        <w:t>idéo.</w:t>
      </w:r>
    </w:p>
    <w:p w:rsidR="00036B2F" w:rsidRDefault="00036B2F" w:rsidP="000A2F09">
      <w:pPr>
        <w:rPr>
          <w:lang w:val="fr-CH"/>
        </w:rPr>
      </w:pPr>
    </w:p>
    <w:p w:rsidR="00036B2F" w:rsidRPr="00036B2F" w:rsidRDefault="00036B2F" w:rsidP="000A2F09">
      <w:pPr>
        <w:rPr>
          <w:lang w:val="fr-CH"/>
        </w:rPr>
      </w:pPr>
      <w:r>
        <w:rPr>
          <w:lang w:val="fr-CH"/>
        </w:rPr>
        <w:lastRenderedPageBreak/>
        <w:t>Un emplacement (</w:t>
      </w:r>
      <w:r>
        <w:rPr>
          <w:b/>
          <w:lang w:val="fr-CH"/>
        </w:rPr>
        <w:t>Location</w:t>
      </w:r>
      <w:r>
        <w:rPr>
          <w:lang w:val="fr-CH"/>
        </w:rPr>
        <w:t>) est décrit par une ville (</w:t>
      </w:r>
      <w:r>
        <w:rPr>
          <w:b/>
          <w:lang w:val="fr-CH"/>
        </w:rPr>
        <w:t>City</w:t>
      </w:r>
      <w:r>
        <w:rPr>
          <w:lang w:val="fr-CH"/>
        </w:rPr>
        <w:t xml:space="preserve">), une région ou </w:t>
      </w:r>
      <w:r>
        <w:rPr>
          <w:b/>
          <w:lang w:val="fr-CH"/>
        </w:rPr>
        <w:t>Province</w:t>
      </w:r>
      <w:r>
        <w:rPr>
          <w:lang w:val="fr-CH"/>
        </w:rPr>
        <w:t>, et un pays (</w:t>
      </w:r>
      <w:r>
        <w:rPr>
          <w:b/>
          <w:lang w:val="fr-CH"/>
        </w:rPr>
        <w:t>Country</w:t>
      </w:r>
      <w:r>
        <w:rPr>
          <w:lang w:val="fr-CH"/>
        </w:rPr>
        <w:t xml:space="preserve">). </w:t>
      </w:r>
      <w:r w:rsidR="00442C21">
        <w:rPr>
          <w:lang w:val="fr-CH"/>
        </w:rPr>
        <w:t>Dû à la possibilité d’avoir des profils datant d’époques où les pays et régions avaient des noms différents ou n’étaient pas dans le même pays (par exemple :  Leipzig, qui se trouve actuellement en Saxonie, RFA se trouvait précédemment en RDA sans pour autant être une ville différente).</w:t>
      </w:r>
    </w:p>
    <w:p w:rsidR="00036B2F" w:rsidRDefault="00036B2F" w:rsidP="000A2F09">
      <w:pPr>
        <w:rPr>
          <w:lang w:val="fr-CH"/>
        </w:rPr>
      </w:pPr>
      <w:r>
        <w:rPr>
          <w:lang w:val="fr-CH"/>
        </w:rPr>
        <w:t>Il y a quatre sortes d’évènements :</w:t>
      </w:r>
    </w:p>
    <w:p w:rsidR="00036B2F" w:rsidRDefault="00036B2F" w:rsidP="00036B2F">
      <w:pPr>
        <w:pStyle w:val="ListParagraph"/>
        <w:numPr>
          <w:ilvl w:val="0"/>
          <w:numId w:val="9"/>
        </w:numPr>
        <w:rPr>
          <w:lang w:val="fr-CH"/>
        </w:rPr>
      </w:pPr>
      <w:r>
        <w:rPr>
          <w:b/>
          <w:lang w:val="fr-CH"/>
        </w:rPr>
        <w:t>Event </w:t>
      </w:r>
      <w:r>
        <w:rPr>
          <w:lang w:val="fr-CH"/>
        </w:rPr>
        <w:t>: Un évènement « classique », auquel peut être associé des médias, des commentaires, des personnes. Possède un nom, une description, un propriétaire et une date ou un intervalle de temps.</w:t>
      </w:r>
    </w:p>
    <w:p w:rsidR="00036B2F" w:rsidRPr="00036B2F" w:rsidRDefault="00036B2F" w:rsidP="00036B2F">
      <w:pPr>
        <w:pStyle w:val="ListParagraph"/>
        <w:numPr>
          <w:ilvl w:val="0"/>
          <w:numId w:val="9"/>
        </w:numPr>
        <w:rPr>
          <w:b/>
          <w:lang w:val="fr-CH"/>
        </w:rPr>
      </w:pPr>
      <w:r w:rsidRPr="00036B2F">
        <w:rPr>
          <w:b/>
          <w:lang w:val="fr-CH"/>
        </w:rPr>
        <w:t>LocatedEvent</w:t>
      </w:r>
      <w:r>
        <w:rPr>
          <w:b/>
          <w:lang w:val="fr-CH"/>
        </w:rPr>
        <w:t> </w:t>
      </w:r>
      <w:r>
        <w:rPr>
          <w:lang w:val="fr-CH"/>
        </w:rPr>
        <w:t>: Un évènement situé. En plus des attributs et associations héritées d’</w:t>
      </w:r>
      <w:r>
        <w:rPr>
          <w:b/>
          <w:lang w:val="fr-CH"/>
        </w:rPr>
        <w:t>Event</w:t>
      </w:r>
      <w:r>
        <w:rPr>
          <w:lang w:val="fr-CH"/>
        </w:rPr>
        <w:t>, est lié à un emplacement.</w:t>
      </w:r>
      <w:r w:rsidR="00442C21">
        <w:rPr>
          <w:lang w:val="fr-CH"/>
        </w:rPr>
        <w:t xml:space="preserve"> De plus, chaque </w:t>
      </w:r>
      <w:r w:rsidR="00442C21">
        <w:rPr>
          <w:b/>
          <w:lang w:val="fr-CH"/>
        </w:rPr>
        <w:t>Profile</w:t>
      </w:r>
      <w:r w:rsidR="00442C21">
        <w:rPr>
          <w:lang w:val="fr-CH"/>
        </w:rPr>
        <w:t xml:space="preserve"> </w:t>
      </w:r>
      <w:proofErr w:type="gramStart"/>
      <w:r w:rsidR="00442C21">
        <w:rPr>
          <w:lang w:val="fr-CH"/>
        </w:rPr>
        <w:t>a</w:t>
      </w:r>
      <w:proofErr w:type="gramEnd"/>
      <w:r w:rsidR="00442C21">
        <w:rPr>
          <w:lang w:val="fr-CH"/>
        </w:rPr>
        <w:t xml:space="preserve"> une association vers un </w:t>
      </w:r>
      <w:r w:rsidR="00442C21">
        <w:rPr>
          <w:b/>
          <w:lang w:val="fr-CH"/>
        </w:rPr>
        <w:t>LocatedEve</w:t>
      </w:r>
      <w:bookmarkStart w:id="29" w:name="_GoBack"/>
      <w:bookmarkEnd w:id="29"/>
      <w:r w:rsidR="00442C21">
        <w:rPr>
          <w:b/>
          <w:lang w:val="fr-CH"/>
        </w:rPr>
        <w:t>nt</w:t>
      </w:r>
      <w:r w:rsidR="00442C21">
        <w:rPr>
          <w:lang w:val="fr-CH"/>
        </w:rPr>
        <w:t>, nommé « </w:t>
      </w:r>
      <w:r w:rsidR="00442C21" w:rsidRPr="00442C21">
        <w:rPr>
          <w:b/>
          <w:lang w:val="fr-CH"/>
        </w:rPr>
        <w:t>born</w:t>
      </w:r>
      <w:r w:rsidR="00442C21">
        <w:rPr>
          <w:lang w:val="fr-CH"/>
        </w:rPr>
        <w:t> »</w:t>
      </w:r>
    </w:p>
    <w:p w:rsidR="00FD2593" w:rsidRDefault="00FD2593" w:rsidP="00880163">
      <w:pPr>
        <w:pStyle w:val="Heading1"/>
      </w:pPr>
      <w:r>
        <w:t>Implémentation</w:t>
      </w:r>
    </w:p>
    <w:p w:rsidR="00FD2593" w:rsidRDefault="00FD2593" w:rsidP="00880163">
      <w:pPr>
        <w:pStyle w:val="Heading2"/>
      </w:pPr>
      <w:r>
        <w:t>Base de données</w:t>
      </w:r>
    </w:p>
    <w:p w:rsidR="00FD2593" w:rsidRDefault="00FD2593" w:rsidP="00880163">
      <w:pPr>
        <w:pStyle w:val="Heading2"/>
      </w:pPr>
      <w:r>
        <w:t>Serveur</w:t>
      </w:r>
    </w:p>
    <w:p w:rsidR="00FD2593" w:rsidRDefault="00FD2593" w:rsidP="00880163">
      <w:pPr>
        <w:pStyle w:val="Heading2"/>
      </w:pPr>
      <w:r>
        <w:t>Client</w:t>
      </w:r>
    </w:p>
    <w:p w:rsidR="00FD2593" w:rsidRPr="00225B92" w:rsidRDefault="00FD2593" w:rsidP="00880163">
      <w:pPr>
        <w:pStyle w:val="Heading3"/>
      </w:pPr>
      <w:r w:rsidRPr="00225B92">
        <w:t>Classes</w:t>
      </w:r>
    </w:p>
    <w:p w:rsidR="005D50B6" w:rsidRPr="005D50B6" w:rsidRDefault="005D50B6" w:rsidP="00880163">
      <w:pPr>
        <w:pStyle w:val="Heading3"/>
      </w:pPr>
      <w:r>
        <w:t>Hiérarchie</w:t>
      </w:r>
    </w:p>
    <w:p w:rsidR="00FD2593" w:rsidRDefault="00225B92" w:rsidP="00880163">
      <w:pPr>
        <w:pStyle w:val="Heading3"/>
      </w:pPr>
      <w:r>
        <w:t>Visualisation</w:t>
      </w:r>
    </w:p>
    <w:p w:rsidR="00225B92" w:rsidRDefault="00E32F43" w:rsidP="00225B92">
      <w:pPr>
        <w:pStyle w:val="Heading4"/>
        <w:numPr>
          <w:ilvl w:val="3"/>
          <w:numId w:val="1"/>
        </w:numPr>
      </w:pPr>
      <w:r>
        <w:t>Fonctionnement général</w:t>
      </w:r>
      <w:r w:rsidR="00225B92">
        <w:t xml:space="preserve"> des composants Angular2</w:t>
      </w:r>
    </w:p>
    <w:p w:rsidR="004A63E0" w:rsidRPr="004A63E0" w:rsidRDefault="004A63E0" w:rsidP="004A63E0">
      <w:pPr>
        <w:pStyle w:val="Heading4"/>
        <w:numPr>
          <w:ilvl w:val="3"/>
          <w:numId w:val="1"/>
        </w:numPr>
      </w:pPr>
      <w:r>
        <w:t>Composants de l’application</w:t>
      </w:r>
    </w:p>
    <w:p w:rsidR="00225B92" w:rsidRDefault="00923364" w:rsidP="00225B92">
      <w:pPr>
        <w:pStyle w:val="Heading4"/>
        <w:numPr>
          <w:ilvl w:val="3"/>
          <w:numId w:val="1"/>
        </w:numPr>
      </w:pPr>
      <w:r>
        <w:t>Composants &amp; SVG</w:t>
      </w:r>
    </w:p>
    <w:p w:rsidR="00E96F8B" w:rsidRDefault="00E96F8B" w:rsidP="00E96F8B">
      <w:pPr>
        <w:pStyle w:val="Heading4"/>
        <w:numPr>
          <w:ilvl w:val="3"/>
          <w:numId w:val="1"/>
        </w:numPr>
      </w:pPr>
      <w:r>
        <w:t>Algorithme de placement des nœuds</w:t>
      </w:r>
    </w:p>
    <w:p w:rsidR="00E96F8B" w:rsidRDefault="00E96F8B" w:rsidP="00E96F8B">
      <w:pPr>
        <w:pStyle w:val="Heading4"/>
        <w:numPr>
          <w:ilvl w:val="3"/>
          <w:numId w:val="1"/>
        </w:numPr>
      </w:pPr>
      <w:r>
        <w:t>Lazy</w:t>
      </w:r>
      <w:r w:rsidR="00030C4D">
        <w:t>-</w:t>
      </w:r>
      <w:r>
        <w:t>loading de l’arbre généalogique</w:t>
      </w:r>
    </w:p>
    <w:p w:rsidR="00030C4D" w:rsidRPr="00030C4D" w:rsidRDefault="00030C4D" w:rsidP="00030C4D">
      <w:pPr>
        <w:pStyle w:val="Heading4"/>
        <w:numPr>
          <w:ilvl w:val="3"/>
          <w:numId w:val="1"/>
        </w:numPr>
      </w:pPr>
      <w:r>
        <w:t>Visualisation d’un profil</w:t>
      </w:r>
      <w:r w:rsidR="00112BF7">
        <w:t xml:space="preserve"> et autres dialogues</w:t>
      </w:r>
    </w:p>
    <w:p w:rsidR="00E96F8B" w:rsidRPr="00E96F8B" w:rsidRDefault="00E96F8B" w:rsidP="00E96F8B">
      <w:pPr>
        <w:rPr>
          <w:lang w:val="fr-CH"/>
        </w:rPr>
      </w:pPr>
    </w:p>
    <w:sectPr w:rsidR="00E96F8B" w:rsidRPr="00E96F8B" w:rsidSect="003742B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635" w:rsidRDefault="00421635" w:rsidP="009A4819">
      <w:pPr>
        <w:spacing w:after="0" w:line="240" w:lineRule="auto"/>
      </w:pPr>
      <w:r>
        <w:separator/>
      </w:r>
    </w:p>
  </w:endnote>
  <w:endnote w:type="continuationSeparator" w:id="0">
    <w:p w:rsidR="00421635" w:rsidRDefault="00421635" w:rsidP="009A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123088"/>
      <w:docPartObj>
        <w:docPartGallery w:val="Page Numbers (Bottom of Page)"/>
        <w:docPartUnique/>
      </w:docPartObj>
    </w:sdtPr>
    <w:sdtEndPr>
      <w:rPr>
        <w:noProof/>
      </w:rPr>
    </w:sdtEndPr>
    <w:sdtContent>
      <w:p w:rsidR="004E4B10" w:rsidRDefault="004E4B10">
        <w:pPr>
          <w:pStyle w:val="Footer"/>
          <w:jc w:val="right"/>
        </w:pPr>
        <w:r>
          <w:fldChar w:fldCharType="begin"/>
        </w:r>
        <w:r>
          <w:instrText xml:space="preserve"> PAGE   \* MERGEFORMAT </w:instrText>
        </w:r>
        <w:r>
          <w:fldChar w:fldCharType="separate"/>
        </w:r>
        <w:r w:rsidR="00442C21">
          <w:rPr>
            <w:noProof/>
          </w:rPr>
          <w:t>17</w:t>
        </w:r>
        <w:r>
          <w:rPr>
            <w:noProof/>
          </w:rPr>
          <w:fldChar w:fldCharType="end"/>
        </w:r>
      </w:p>
    </w:sdtContent>
  </w:sdt>
  <w:p w:rsidR="004E4B10" w:rsidRDefault="004E4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635" w:rsidRDefault="00421635" w:rsidP="009A4819">
      <w:pPr>
        <w:spacing w:after="0" w:line="240" w:lineRule="auto"/>
      </w:pPr>
      <w:r>
        <w:separator/>
      </w:r>
    </w:p>
  </w:footnote>
  <w:footnote w:type="continuationSeparator" w:id="0">
    <w:p w:rsidR="00421635" w:rsidRDefault="00421635" w:rsidP="009A4819">
      <w:pPr>
        <w:spacing w:after="0" w:line="240" w:lineRule="auto"/>
      </w:pPr>
      <w:r>
        <w:continuationSeparator/>
      </w:r>
    </w:p>
  </w:footnote>
  <w:footnote w:id="1">
    <w:p w:rsidR="00972EB6" w:rsidRPr="00972EB6" w:rsidRDefault="00972EB6">
      <w:pPr>
        <w:pStyle w:val="FootnoteText"/>
        <w:rPr>
          <w:lang w:val="fr-CH"/>
        </w:rPr>
      </w:pPr>
      <w:r>
        <w:rPr>
          <w:rStyle w:val="FootnoteReference"/>
        </w:rPr>
        <w:footnoteRef/>
      </w:r>
      <w:r>
        <w:t xml:space="preserve"> </w:t>
      </w:r>
      <w:r w:rsidRPr="00972EB6">
        <w:t>https://angular.io/</w:t>
      </w:r>
    </w:p>
  </w:footnote>
  <w:footnote w:id="2">
    <w:p w:rsidR="00972EB6" w:rsidRPr="00972EB6" w:rsidRDefault="00972EB6">
      <w:pPr>
        <w:pStyle w:val="FootnoteText"/>
        <w:rPr>
          <w:lang w:val="fr-CH"/>
        </w:rPr>
      </w:pPr>
      <w:r>
        <w:rPr>
          <w:rStyle w:val="FootnoteReference"/>
        </w:rPr>
        <w:footnoteRef/>
      </w:r>
      <w:r>
        <w:t xml:space="preserve"> </w:t>
      </w:r>
      <w:r w:rsidRPr="00972EB6">
        <w:t>https://www.typescriptlang.org/</w:t>
      </w:r>
    </w:p>
  </w:footnote>
  <w:footnote w:id="3">
    <w:p w:rsidR="006B2221" w:rsidRPr="006B2221" w:rsidRDefault="006B2221">
      <w:pPr>
        <w:pStyle w:val="FootnoteText"/>
        <w:rPr>
          <w:lang w:val="fr-CH"/>
        </w:rPr>
      </w:pPr>
      <w:r>
        <w:rPr>
          <w:rStyle w:val="FootnoteReference"/>
        </w:rPr>
        <w:footnoteRef/>
      </w:r>
      <w:r>
        <w:t xml:space="preserve"> </w:t>
      </w:r>
      <w:r w:rsidRPr="006B2221">
        <w:t>https://fr.wikipedia.org/wiki/TypeScript</w:t>
      </w:r>
    </w:p>
  </w:footnote>
  <w:footnote w:id="4">
    <w:p w:rsidR="00D51587" w:rsidRPr="00D51587" w:rsidRDefault="00D51587">
      <w:pPr>
        <w:pStyle w:val="FootnoteText"/>
        <w:rPr>
          <w:lang w:val="fr-CH"/>
        </w:rPr>
      </w:pPr>
      <w:r>
        <w:rPr>
          <w:rStyle w:val="FootnoteReference"/>
        </w:rPr>
        <w:footnoteRef/>
      </w:r>
      <w:r>
        <w:t xml:space="preserve"> </w:t>
      </w:r>
      <w:r w:rsidRPr="00D51587">
        <w:t>https://github.com/angular/angular-cli</w:t>
      </w:r>
    </w:p>
  </w:footnote>
  <w:footnote w:id="5">
    <w:p w:rsidR="00D51587" w:rsidRPr="00D51587" w:rsidRDefault="00D51587">
      <w:pPr>
        <w:pStyle w:val="FootnoteText"/>
        <w:rPr>
          <w:lang w:val="fr-CH"/>
        </w:rPr>
      </w:pPr>
      <w:r>
        <w:rPr>
          <w:rStyle w:val="FootnoteReference"/>
        </w:rPr>
        <w:footnoteRef/>
      </w:r>
      <w:r>
        <w:t xml:space="preserve"> </w:t>
      </w:r>
      <w:r w:rsidRPr="00D51587">
        <w:t>https://d3js.org/</w:t>
      </w:r>
    </w:p>
  </w:footnote>
  <w:footnote w:id="6">
    <w:p w:rsidR="00D51587" w:rsidRPr="00D51587" w:rsidRDefault="00D51587">
      <w:pPr>
        <w:pStyle w:val="FootnoteText"/>
        <w:rPr>
          <w:lang w:val="fr-CH"/>
        </w:rPr>
      </w:pPr>
      <w:r>
        <w:rPr>
          <w:rStyle w:val="FootnoteReference"/>
        </w:rPr>
        <w:footnoteRef/>
      </w:r>
      <w:r>
        <w:t xml:space="preserve"> </w:t>
      </w:r>
      <w:r w:rsidRPr="00D51587">
        <w:t>https://material.angular.io/</w:t>
      </w:r>
    </w:p>
  </w:footnote>
  <w:footnote w:id="7">
    <w:p w:rsidR="00D51587" w:rsidRPr="00D51587" w:rsidRDefault="00D51587">
      <w:pPr>
        <w:pStyle w:val="FootnoteText"/>
        <w:rPr>
          <w:lang w:val="fr-CH"/>
        </w:rPr>
      </w:pPr>
      <w:r>
        <w:rPr>
          <w:rStyle w:val="FootnoteReference"/>
        </w:rPr>
        <w:footnoteRef/>
      </w:r>
      <w:r>
        <w:t xml:space="preserve"> </w:t>
      </w:r>
      <w:r w:rsidRPr="00D51587">
        <w:t>https://material.io/guidelines/</w:t>
      </w:r>
    </w:p>
  </w:footnote>
  <w:footnote w:id="8">
    <w:p w:rsidR="00177836" w:rsidRPr="00177836" w:rsidRDefault="00177836">
      <w:pPr>
        <w:pStyle w:val="FootnoteText"/>
        <w:rPr>
          <w:lang w:val="fr-CH"/>
        </w:rPr>
      </w:pPr>
      <w:r>
        <w:rPr>
          <w:rStyle w:val="FootnoteReference"/>
        </w:rPr>
        <w:footnoteRef/>
      </w:r>
      <w:r>
        <w:t xml:space="preserve"> </w:t>
      </w:r>
      <w:r w:rsidRPr="00177836">
        <w:t>https://www.playframework.com/</w:t>
      </w:r>
    </w:p>
  </w:footnote>
  <w:footnote w:id="9">
    <w:p w:rsidR="00177836" w:rsidRPr="00177836" w:rsidRDefault="00177836">
      <w:pPr>
        <w:pStyle w:val="FootnoteText"/>
        <w:rPr>
          <w:lang w:val="fr-CH"/>
        </w:rPr>
      </w:pPr>
      <w:r>
        <w:rPr>
          <w:rStyle w:val="FootnoteReference"/>
        </w:rPr>
        <w:footnoteRef/>
      </w:r>
      <w:r>
        <w:t xml:space="preserve"> </w:t>
      </w:r>
      <w:r w:rsidRPr="00177836">
        <w:t>https://www.scala-lang.org/</w:t>
      </w:r>
    </w:p>
  </w:footnote>
  <w:footnote w:id="10">
    <w:p w:rsidR="00177836" w:rsidRPr="00177836" w:rsidRDefault="00177836">
      <w:pPr>
        <w:pStyle w:val="FootnoteText"/>
        <w:rPr>
          <w:lang w:val="fr-CH"/>
        </w:rPr>
      </w:pPr>
      <w:r>
        <w:rPr>
          <w:rStyle w:val="FootnoteReference"/>
        </w:rPr>
        <w:footnoteRef/>
      </w:r>
      <w:r>
        <w:t xml:space="preserve"> </w:t>
      </w:r>
      <w:r w:rsidRPr="00177836">
        <w:t>https://en.wikipedia.org/wiki/Bytecode</w:t>
      </w:r>
    </w:p>
  </w:footnote>
  <w:footnote w:id="11">
    <w:p w:rsidR="00AE4BF8" w:rsidRPr="00AE4BF8" w:rsidRDefault="00AE4BF8">
      <w:pPr>
        <w:pStyle w:val="FootnoteText"/>
      </w:pPr>
      <w:r>
        <w:rPr>
          <w:rStyle w:val="FootnoteReference"/>
        </w:rPr>
        <w:footnoteRef/>
      </w:r>
      <w:r>
        <w:t xml:space="preserve"> </w:t>
      </w:r>
      <w:r w:rsidR="009310E6" w:rsidRPr="009310E6">
        <w:t>https://en.wikipedia.org/wiki/Representational_state_transfer</w:t>
      </w:r>
    </w:p>
  </w:footnote>
  <w:footnote w:id="12">
    <w:p w:rsidR="00AE4BF8" w:rsidRPr="00AE4BF8" w:rsidRDefault="00AE4BF8">
      <w:pPr>
        <w:pStyle w:val="FootnoteText"/>
        <w:rPr>
          <w:lang w:val="fr-CH"/>
        </w:rPr>
      </w:pPr>
      <w:r>
        <w:rPr>
          <w:rStyle w:val="FootnoteReference"/>
        </w:rPr>
        <w:footnoteRef/>
      </w:r>
      <w:r>
        <w:t xml:space="preserve"> </w:t>
      </w:r>
      <w:r w:rsidR="009310E6" w:rsidRPr="009310E6">
        <w:t>https://en.wikipedia.org/wiki/Stateless_protocol</w:t>
      </w:r>
    </w:p>
  </w:footnote>
  <w:footnote w:id="13">
    <w:p w:rsidR="00F17705" w:rsidRPr="00F17705" w:rsidRDefault="00F17705">
      <w:pPr>
        <w:pStyle w:val="FootnoteText"/>
        <w:rPr>
          <w:lang w:val="fr-CH"/>
        </w:rPr>
      </w:pPr>
      <w:r>
        <w:rPr>
          <w:rStyle w:val="FootnoteReference"/>
        </w:rPr>
        <w:footnoteRef/>
      </w:r>
      <w:r>
        <w:t xml:space="preserve"> </w:t>
      </w:r>
      <w:r w:rsidRPr="00F17705">
        <w:t>https://en.wikipedia.org/wiki/Convention_over_configuration</w:t>
      </w:r>
    </w:p>
  </w:footnote>
  <w:footnote w:id="14">
    <w:p w:rsidR="00F17705" w:rsidRPr="00F17705" w:rsidRDefault="00F17705">
      <w:pPr>
        <w:pStyle w:val="FootnoteText"/>
        <w:rPr>
          <w:lang w:val="fr-CH"/>
        </w:rPr>
      </w:pPr>
      <w:r>
        <w:rPr>
          <w:rStyle w:val="FootnoteReference"/>
        </w:rPr>
        <w:footnoteRef/>
      </w:r>
      <w:r>
        <w:t xml:space="preserve"> </w:t>
      </w:r>
      <w:r w:rsidRPr="00F17705">
        <w:t>http://www.scala-sbt.org/</w:t>
      </w:r>
    </w:p>
  </w:footnote>
  <w:footnote w:id="15">
    <w:p w:rsidR="00806FBB" w:rsidRPr="00806FBB" w:rsidRDefault="00806FBB">
      <w:pPr>
        <w:pStyle w:val="FootnoteText"/>
        <w:rPr>
          <w:lang w:val="fr-CH"/>
        </w:rPr>
      </w:pPr>
      <w:r>
        <w:rPr>
          <w:rStyle w:val="FootnoteReference"/>
        </w:rPr>
        <w:footnoteRef/>
      </w:r>
      <w:r>
        <w:t xml:space="preserve"> </w:t>
      </w:r>
      <w:r w:rsidRPr="00806FBB">
        <w:t>https://en.wikipedia.org/wiki/Object-relational_mapping</w:t>
      </w:r>
    </w:p>
  </w:footnote>
  <w:footnote w:id="16">
    <w:p w:rsidR="00806FBB" w:rsidRPr="00806FBB" w:rsidRDefault="00806FBB">
      <w:pPr>
        <w:pStyle w:val="FootnoteText"/>
        <w:rPr>
          <w:lang w:val="fr-CH"/>
        </w:rPr>
      </w:pPr>
      <w:r>
        <w:rPr>
          <w:rStyle w:val="FootnoteReference"/>
        </w:rPr>
        <w:footnoteRef/>
      </w:r>
      <w:r>
        <w:t xml:space="preserve"> </w:t>
      </w:r>
      <w:r w:rsidRPr="00806FBB">
        <w:t>http://hibernate.org/</w:t>
      </w:r>
    </w:p>
  </w:footnote>
  <w:footnote w:id="17">
    <w:p w:rsidR="00806FBB" w:rsidRPr="00806FBB" w:rsidRDefault="00806FBB">
      <w:pPr>
        <w:pStyle w:val="FootnoteText"/>
        <w:rPr>
          <w:lang w:val="fr-CH"/>
        </w:rPr>
      </w:pPr>
      <w:r>
        <w:rPr>
          <w:rStyle w:val="FootnoteReference"/>
        </w:rPr>
        <w:footnoteRef/>
      </w:r>
      <w:r>
        <w:t xml:space="preserve"> </w:t>
      </w:r>
      <w:r w:rsidRPr="00806FBB">
        <w:t>https://en.wikipedia.org/wiki/Java_Persistence_API</w:t>
      </w:r>
    </w:p>
  </w:footnote>
  <w:footnote w:id="18">
    <w:p w:rsidR="009310E6" w:rsidRPr="009310E6" w:rsidRDefault="009310E6">
      <w:pPr>
        <w:pStyle w:val="FootnoteText"/>
        <w:rPr>
          <w:lang w:val="fr-CH"/>
        </w:rPr>
      </w:pPr>
      <w:r>
        <w:rPr>
          <w:rStyle w:val="FootnoteReference"/>
        </w:rPr>
        <w:footnoteRef/>
      </w:r>
      <w:r>
        <w:t xml:space="preserve"> </w:t>
      </w:r>
      <w:r w:rsidRPr="009310E6">
        <w:t>https://en.wikipedia.org/wiki/Plain_old_Java_object</w:t>
      </w:r>
    </w:p>
  </w:footnote>
  <w:footnote w:id="19">
    <w:p w:rsidR="00527376" w:rsidRPr="00527376" w:rsidRDefault="00527376">
      <w:pPr>
        <w:pStyle w:val="FootnoteText"/>
        <w:rPr>
          <w:lang w:val="fr-CH"/>
        </w:rPr>
      </w:pPr>
      <w:r>
        <w:rPr>
          <w:rStyle w:val="FootnoteReference"/>
        </w:rPr>
        <w:footnoteRef/>
      </w:r>
      <w:r>
        <w:t xml:space="preserve"> </w:t>
      </w:r>
      <w:r w:rsidRPr="00527376">
        <w:t>https://www.postgresql.org/</w:t>
      </w:r>
    </w:p>
  </w:footnote>
  <w:footnote w:id="20">
    <w:p w:rsidR="004D07A0" w:rsidRPr="004D07A0" w:rsidRDefault="004D07A0">
      <w:pPr>
        <w:pStyle w:val="FootnoteText"/>
        <w:rPr>
          <w:lang w:val="fr-CH"/>
        </w:rPr>
      </w:pPr>
      <w:r>
        <w:rPr>
          <w:rStyle w:val="FootnoteReference"/>
        </w:rPr>
        <w:footnoteRef/>
      </w:r>
      <w:r>
        <w:t xml:space="preserve"> </w:t>
      </w:r>
      <w:r w:rsidRPr="004D07A0">
        <w:t>http://staruml.io/</w:t>
      </w:r>
    </w:p>
  </w:footnote>
  <w:footnote w:id="21">
    <w:p w:rsidR="004D07A0" w:rsidRPr="004D07A0" w:rsidRDefault="004D07A0">
      <w:pPr>
        <w:pStyle w:val="FootnoteText"/>
        <w:rPr>
          <w:lang w:val="fr-CH"/>
        </w:rPr>
      </w:pPr>
      <w:r>
        <w:rPr>
          <w:rStyle w:val="FootnoteReference"/>
        </w:rPr>
        <w:footnoteRef/>
      </w:r>
      <w:r>
        <w:t xml:space="preserve"> </w:t>
      </w:r>
      <w:r w:rsidRPr="004D07A0">
        <w:t>https://www.jetbrains.com/idea/</w:t>
      </w:r>
    </w:p>
  </w:footnote>
  <w:footnote w:id="22">
    <w:p w:rsidR="00FA09A9" w:rsidRPr="00FA09A9" w:rsidRDefault="00FA09A9">
      <w:pPr>
        <w:pStyle w:val="FootnoteText"/>
        <w:rPr>
          <w:lang w:val="fr-CH"/>
        </w:rPr>
      </w:pPr>
      <w:r>
        <w:rPr>
          <w:rStyle w:val="FootnoteReference"/>
        </w:rPr>
        <w:footnoteRef/>
      </w:r>
      <w:r>
        <w:t xml:space="preserve"> </w:t>
      </w:r>
      <w:r w:rsidRPr="00FA09A9">
        <w:t>https://code.visualstudio.com/</w:t>
      </w:r>
    </w:p>
  </w:footnote>
  <w:footnote w:id="23">
    <w:p w:rsidR="00A142AA" w:rsidRPr="00A142AA" w:rsidRDefault="00A142AA">
      <w:pPr>
        <w:pStyle w:val="FootnoteText"/>
        <w:rPr>
          <w:lang w:val="fr-CH"/>
        </w:rPr>
      </w:pPr>
      <w:r>
        <w:rPr>
          <w:rStyle w:val="FootnoteReference"/>
        </w:rPr>
        <w:footnoteRef/>
      </w:r>
      <w:r>
        <w:t xml:space="preserve"> </w:t>
      </w:r>
      <w:r w:rsidRPr="00A142AA">
        <w:t>https://github.com/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0733"/>
    <w:multiLevelType w:val="hybridMultilevel"/>
    <w:tmpl w:val="C2B655AE"/>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140B1CCE"/>
    <w:multiLevelType w:val="multilevel"/>
    <w:tmpl w:val="646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2FDD"/>
    <w:multiLevelType w:val="multilevel"/>
    <w:tmpl w:val="515CC07A"/>
    <w:lvl w:ilvl="0">
      <w:numFmt w:val="decimal"/>
      <w:pStyle w:val="Heading1"/>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173616D8"/>
    <w:multiLevelType w:val="multilevel"/>
    <w:tmpl w:val="44F61952"/>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23012AE"/>
    <w:multiLevelType w:val="hybridMultilevel"/>
    <w:tmpl w:val="9DAC75E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3AE77BDC"/>
    <w:multiLevelType w:val="hybridMultilevel"/>
    <w:tmpl w:val="676E501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6" w15:restartNumberingAfterBreak="0">
    <w:nsid w:val="453A05DE"/>
    <w:multiLevelType w:val="hybridMultilevel"/>
    <w:tmpl w:val="2188AF4A"/>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7" w15:restartNumberingAfterBreak="0">
    <w:nsid w:val="456036FD"/>
    <w:multiLevelType w:val="hybridMultilevel"/>
    <w:tmpl w:val="6F12625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8" w15:restartNumberingAfterBreak="0">
    <w:nsid w:val="48AC2E46"/>
    <w:multiLevelType w:val="hybridMultilevel"/>
    <w:tmpl w:val="CA3CEAEC"/>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9" w15:restartNumberingAfterBreak="0">
    <w:nsid w:val="51E630D7"/>
    <w:multiLevelType w:val="multilevel"/>
    <w:tmpl w:val="B22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87AAE"/>
    <w:multiLevelType w:val="hybridMultilevel"/>
    <w:tmpl w:val="AC501448"/>
    <w:lvl w:ilvl="0" w:tplc="87506E6C">
      <w:start w:val="3"/>
      <w:numFmt w:val="bullet"/>
      <w:lvlText w:val="-"/>
      <w:lvlJc w:val="left"/>
      <w:pPr>
        <w:ind w:left="720" w:hanging="360"/>
      </w:pPr>
      <w:rPr>
        <w:rFonts w:ascii="Open Sans Light" w:eastAsiaTheme="minorHAnsi" w:hAnsi="Open Sans Light" w:cs="Open Sans Light"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8"/>
  </w:num>
  <w:num w:numId="6">
    <w:abstractNumId w:val="0"/>
  </w:num>
  <w:num w:numId="7">
    <w:abstractNumId w:val="7"/>
  </w:num>
  <w:num w:numId="8">
    <w:abstractNumId w:val="4"/>
  </w:num>
  <w:num w:numId="9">
    <w:abstractNumId w:val="6"/>
  </w:num>
  <w:num w:numId="10">
    <w:abstractNumId w:val="10"/>
  </w:num>
  <w:num w:numId="11">
    <w:abstractNumId w:val="5"/>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k">
    <w15:presenceInfo w15:providerId="None" w15:userId="Hen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A2"/>
    <w:rsid w:val="00030C4D"/>
    <w:rsid w:val="00036B2F"/>
    <w:rsid w:val="000A2F09"/>
    <w:rsid w:val="000A7FA0"/>
    <w:rsid w:val="000D0FE3"/>
    <w:rsid w:val="000F6849"/>
    <w:rsid w:val="00112BF7"/>
    <w:rsid w:val="001221A5"/>
    <w:rsid w:val="00177836"/>
    <w:rsid w:val="001837B9"/>
    <w:rsid w:val="001A0E85"/>
    <w:rsid w:val="001C5552"/>
    <w:rsid w:val="001C6B9C"/>
    <w:rsid w:val="001E01E8"/>
    <w:rsid w:val="001F17A2"/>
    <w:rsid w:val="002231CF"/>
    <w:rsid w:val="00225B92"/>
    <w:rsid w:val="002511BF"/>
    <w:rsid w:val="002758B0"/>
    <w:rsid w:val="00287284"/>
    <w:rsid w:val="002D64B5"/>
    <w:rsid w:val="00320001"/>
    <w:rsid w:val="003742B9"/>
    <w:rsid w:val="003808D9"/>
    <w:rsid w:val="00393806"/>
    <w:rsid w:val="004026BB"/>
    <w:rsid w:val="00421635"/>
    <w:rsid w:val="00442C21"/>
    <w:rsid w:val="004A63E0"/>
    <w:rsid w:val="004C6B7B"/>
    <w:rsid w:val="004C7570"/>
    <w:rsid w:val="004D07A0"/>
    <w:rsid w:val="004E4B10"/>
    <w:rsid w:val="00500AC9"/>
    <w:rsid w:val="005110A0"/>
    <w:rsid w:val="00527376"/>
    <w:rsid w:val="00527B53"/>
    <w:rsid w:val="005D50B6"/>
    <w:rsid w:val="005F1DEB"/>
    <w:rsid w:val="006105F5"/>
    <w:rsid w:val="00634BC1"/>
    <w:rsid w:val="00682595"/>
    <w:rsid w:val="006B03F1"/>
    <w:rsid w:val="006B2221"/>
    <w:rsid w:val="006C1004"/>
    <w:rsid w:val="006D1DF4"/>
    <w:rsid w:val="00700F7D"/>
    <w:rsid w:val="007165D4"/>
    <w:rsid w:val="00806FBB"/>
    <w:rsid w:val="00860876"/>
    <w:rsid w:val="00880163"/>
    <w:rsid w:val="008B2D03"/>
    <w:rsid w:val="008F1824"/>
    <w:rsid w:val="00923364"/>
    <w:rsid w:val="009310E6"/>
    <w:rsid w:val="00961210"/>
    <w:rsid w:val="00972EB6"/>
    <w:rsid w:val="009A3057"/>
    <w:rsid w:val="009A4819"/>
    <w:rsid w:val="009F7CDA"/>
    <w:rsid w:val="00A142AA"/>
    <w:rsid w:val="00A474CA"/>
    <w:rsid w:val="00A72674"/>
    <w:rsid w:val="00AD798A"/>
    <w:rsid w:val="00AE4BF8"/>
    <w:rsid w:val="00B026EC"/>
    <w:rsid w:val="00B4258C"/>
    <w:rsid w:val="00BA0418"/>
    <w:rsid w:val="00BF03EF"/>
    <w:rsid w:val="00C27ABD"/>
    <w:rsid w:val="00C57301"/>
    <w:rsid w:val="00C67230"/>
    <w:rsid w:val="00CA6075"/>
    <w:rsid w:val="00CB2864"/>
    <w:rsid w:val="00D51587"/>
    <w:rsid w:val="00D733AF"/>
    <w:rsid w:val="00DB53CA"/>
    <w:rsid w:val="00DD1E6F"/>
    <w:rsid w:val="00E00FAA"/>
    <w:rsid w:val="00E32F43"/>
    <w:rsid w:val="00E45F3F"/>
    <w:rsid w:val="00E469EA"/>
    <w:rsid w:val="00E60939"/>
    <w:rsid w:val="00E7680F"/>
    <w:rsid w:val="00E96F8B"/>
    <w:rsid w:val="00F17705"/>
    <w:rsid w:val="00FA09A9"/>
    <w:rsid w:val="00FD2593"/>
    <w:rsid w:val="00FF2C0B"/>
    <w:rsid w:val="00FF46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e7d32,#1b5e20,#616161,#3d3d3d"/>
    </o:shapedefaults>
    <o:shapelayout v:ext="edit">
      <o:idmap v:ext="edit" data="1"/>
    </o:shapelayout>
  </w:shapeDefaults>
  <w:decimalSymbol w:val=","/>
  <w:listSeparator w:val=","/>
  <w14:docId w14:val="23C3AAB4"/>
  <w15:chartTrackingRefBased/>
  <w15:docId w15:val="{8672342D-FA9F-44DA-BD42-B5D4D7668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7230"/>
    <w:rPr>
      <w:rFonts w:ascii="Open Sans Light" w:hAnsi="Open Sans Light"/>
      <w:sz w:val="24"/>
    </w:rPr>
  </w:style>
  <w:style w:type="paragraph" w:styleId="Heading1">
    <w:name w:val="heading 1"/>
    <w:basedOn w:val="Normal"/>
    <w:next w:val="Normal"/>
    <w:link w:val="Heading1Char"/>
    <w:uiPriority w:val="9"/>
    <w:qFormat/>
    <w:rsid w:val="00880163"/>
    <w:pPr>
      <w:keepNext/>
      <w:keepLines/>
      <w:numPr>
        <w:numId w:val="1"/>
      </w:numPr>
      <w:spacing w:before="240" w:after="0" w:line="480" w:lineRule="auto"/>
      <w:outlineLvl w:val="0"/>
    </w:pPr>
    <w:rPr>
      <w:rFonts w:eastAsiaTheme="majorEastAsia" w:cstheme="majorBidi"/>
      <w:color w:val="404040" w:themeColor="text1" w:themeTint="BF"/>
      <w:sz w:val="44"/>
      <w:szCs w:val="32"/>
      <w:lang w:val="fr-CH"/>
    </w:rPr>
  </w:style>
  <w:style w:type="paragraph" w:styleId="Heading2">
    <w:name w:val="heading 2"/>
    <w:basedOn w:val="Normal"/>
    <w:next w:val="Normal"/>
    <w:link w:val="Heading2Char"/>
    <w:uiPriority w:val="9"/>
    <w:unhideWhenUsed/>
    <w:qFormat/>
    <w:rsid w:val="00880163"/>
    <w:pPr>
      <w:keepNext/>
      <w:keepLines/>
      <w:numPr>
        <w:ilvl w:val="1"/>
        <w:numId w:val="1"/>
      </w:numPr>
      <w:spacing w:before="40" w:after="0" w:line="360" w:lineRule="auto"/>
      <w:outlineLvl w:val="1"/>
    </w:pPr>
    <w:rPr>
      <w:rFonts w:eastAsiaTheme="majorEastAsia" w:cstheme="majorBidi"/>
      <w:color w:val="7F7F7F" w:themeColor="text1" w:themeTint="80"/>
      <w:sz w:val="36"/>
      <w:szCs w:val="26"/>
      <w:lang w:val="fr-CH"/>
    </w:rPr>
  </w:style>
  <w:style w:type="paragraph" w:styleId="Heading3">
    <w:name w:val="heading 3"/>
    <w:basedOn w:val="Normal"/>
    <w:next w:val="Normal"/>
    <w:link w:val="Heading3Char"/>
    <w:uiPriority w:val="9"/>
    <w:unhideWhenUsed/>
    <w:qFormat/>
    <w:rsid w:val="00880163"/>
    <w:pPr>
      <w:keepNext/>
      <w:keepLines/>
      <w:numPr>
        <w:ilvl w:val="2"/>
        <w:numId w:val="1"/>
      </w:numPr>
      <w:spacing w:before="40" w:after="0" w:line="360" w:lineRule="auto"/>
      <w:outlineLvl w:val="2"/>
    </w:pPr>
    <w:rPr>
      <w:rFonts w:eastAsiaTheme="majorEastAsia" w:cs="Open Sans Light"/>
      <w:color w:val="AEAAAA" w:themeColor="background2" w:themeShade="BF"/>
      <w:sz w:val="28"/>
      <w:szCs w:val="28"/>
      <w:lang w:val="fr-CH"/>
    </w:rPr>
  </w:style>
  <w:style w:type="paragraph" w:styleId="Heading4">
    <w:name w:val="heading 4"/>
    <w:basedOn w:val="Normal"/>
    <w:next w:val="Normal"/>
    <w:link w:val="Heading4Char"/>
    <w:uiPriority w:val="9"/>
    <w:unhideWhenUsed/>
    <w:qFormat/>
    <w:rsid w:val="00225B92"/>
    <w:pPr>
      <w:keepNext/>
      <w:keepLines/>
      <w:spacing w:before="40" w:after="0"/>
      <w:outlineLvl w:val="3"/>
    </w:pPr>
    <w:rPr>
      <w:rFonts w:eastAsiaTheme="majorEastAsia" w:cs="Open Sans Light"/>
      <w:iCs/>
      <w:color w:val="D0CECE" w:themeColor="background2" w:themeShade="E6"/>
      <w:szCs w:val="24"/>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7A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7A2"/>
    <w:rPr>
      <w:rFonts w:eastAsiaTheme="minorEastAsia"/>
      <w:lang w:val="en-US"/>
    </w:rPr>
  </w:style>
  <w:style w:type="paragraph" w:styleId="Title">
    <w:name w:val="Title"/>
    <w:basedOn w:val="Normal"/>
    <w:next w:val="Normal"/>
    <w:link w:val="TitleChar"/>
    <w:uiPriority w:val="10"/>
    <w:qFormat/>
    <w:rsid w:val="00402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481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80163"/>
    <w:rPr>
      <w:rFonts w:ascii="Open Sans Light" w:eastAsiaTheme="majorEastAsia" w:hAnsi="Open Sans Light" w:cstheme="majorBidi"/>
      <w:color w:val="404040" w:themeColor="text1" w:themeTint="BF"/>
      <w:sz w:val="44"/>
      <w:szCs w:val="32"/>
      <w:lang w:val="fr-CH"/>
    </w:rPr>
  </w:style>
  <w:style w:type="paragraph" w:styleId="Header">
    <w:name w:val="header"/>
    <w:basedOn w:val="Normal"/>
    <w:link w:val="HeaderChar"/>
    <w:uiPriority w:val="99"/>
    <w:unhideWhenUsed/>
    <w:rsid w:val="009A4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819"/>
  </w:style>
  <w:style w:type="paragraph" w:styleId="Footer">
    <w:name w:val="footer"/>
    <w:basedOn w:val="Normal"/>
    <w:link w:val="FooterChar"/>
    <w:uiPriority w:val="99"/>
    <w:unhideWhenUsed/>
    <w:rsid w:val="009A4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19"/>
  </w:style>
  <w:style w:type="character" w:customStyle="1" w:styleId="Heading2Char">
    <w:name w:val="Heading 2 Char"/>
    <w:basedOn w:val="DefaultParagraphFont"/>
    <w:link w:val="Heading2"/>
    <w:uiPriority w:val="9"/>
    <w:rsid w:val="00880163"/>
    <w:rPr>
      <w:rFonts w:ascii="Open Sans Light" w:eastAsiaTheme="majorEastAsia" w:hAnsi="Open Sans Light" w:cstheme="majorBidi"/>
      <w:color w:val="7F7F7F" w:themeColor="text1" w:themeTint="80"/>
      <w:sz w:val="36"/>
      <w:szCs w:val="26"/>
      <w:lang w:val="fr-CH"/>
    </w:rPr>
  </w:style>
  <w:style w:type="character" w:customStyle="1" w:styleId="Heading3Char">
    <w:name w:val="Heading 3 Char"/>
    <w:basedOn w:val="DefaultParagraphFont"/>
    <w:link w:val="Heading3"/>
    <w:uiPriority w:val="9"/>
    <w:rsid w:val="00880163"/>
    <w:rPr>
      <w:rFonts w:ascii="Open Sans Light" w:eastAsiaTheme="majorEastAsia" w:hAnsi="Open Sans Light" w:cs="Open Sans Light"/>
      <w:color w:val="AEAAAA" w:themeColor="background2" w:themeShade="BF"/>
      <w:sz w:val="28"/>
      <w:szCs w:val="28"/>
      <w:lang w:val="fr-CH"/>
    </w:rPr>
  </w:style>
  <w:style w:type="character" w:customStyle="1" w:styleId="Heading4Char">
    <w:name w:val="Heading 4 Char"/>
    <w:basedOn w:val="DefaultParagraphFont"/>
    <w:link w:val="Heading4"/>
    <w:uiPriority w:val="9"/>
    <w:rsid w:val="00225B92"/>
    <w:rPr>
      <w:rFonts w:ascii="Open Sans Light" w:eastAsiaTheme="majorEastAsia" w:hAnsi="Open Sans Light" w:cs="Open Sans Light"/>
      <w:iCs/>
      <w:color w:val="D0CECE" w:themeColor="background2" w:themeShade="E6"/>
      <w:sz w:val="24"/>
      <w:szCs w:val="24"/>
      <w:lang w:val="fr-CH"/>
    </w:rPr>
  </w:style>
  <w:style w:type="paragraph" w:styleId="NormalWeb">
    <w:name w:val="Normal (Web)"/>
    <w:basedOn w:val="Normal"/>
    <w:uiPriority w:val="99"/>
    <w:semiHidden/>
    <w:unhideWhenUsed/>
    <w:rsid w:val="000A7FA0"/>
    <w:pPr>
      <w:spacing w:before="100" w:beforeAutospacing="1" w:after="100" w:afterAutospacing="1" w:line="240" w:lineRule="auto"/>
    </w:pPr>
    <w:rPr>
      <w:rFonts w:ascii="Times New Roman" w:eastAsia="Times New Roman" w:hAnsi="Times New Roman" w:cs="Times New Roman"/>
      <w:szCs w:val="24"/>
      <w:lang w:eastAsia="x-none"/>
    </w:rPr>
  </w:style>
  <w:style w:type="character" w:styleId="Emphasis">
    <w:name w:val="Emphasis"/>
    <w:basedOn w:val="DefaultParagraphFont"/>
    <w:uiPriority w:val="20"/>
    <w:qFormat/>
    <w:rsid w:val="000A7FA0"/>
    <w:rPr>
      <w:i/>
      <w:iCs/>
    </w:rPr>
  </w:style>
  <w:style w:type="paragraph" w:styleId="ListParagraph">
    <w:name w:val="List Paragraph"/>
    <w:basedOn w:val="Normal"/>
    <w:uiPriority w:val="34"/>
    <w:qFormat/>
    <w:rsid w:val="000A7FA0"/>
    <w:pPr>
      <w:ind w:left="720"/>
      <w:contextualSpacing/>
    </w:pPr>
  </w:style>
  <w:style w:type="paragraph" w:styleId="FootnoteText">
    <w:name w:val="footnote text"/>
    <w:basedOn w:val="Normal"/>
    <w:link w:val="FootnoteTextChar"/>
    <w:uiPriority w:val="99"/>
    <w:semiHidden/>
    <w:unhideWhenUsed/>
    <w:rsid w:val="00972E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EB6"/>
    <w:rPr>
      <w:rFonts w:ascii="Open Sans Light" w:hAnsi="Open Sans Light"/>
      <w:sz w:val="20"/>
      <w:szCs w:val="20"/>
    </w:rPr>
  </w:style>
  <w:style w:type="character" w:styleId="FootnoteReference">
    <w:name w:val="footnote reference"/>
    <w:basedOn w:val="DefaultParagraphFont"/>
    <w:uiPriority w:val="99"/>
    <w:semiHidden/>
    <w:unhideWhenUsed/>
    <w:rsid w:val="00972EB6"/>
    <w:rPr>
      <w:vertAlign w:val="superscript"/>
    </w:rPr>
  </w:style>
  <w:style w:type="paragraph" w:styleId="Caption">
    <w:name w:val="caption"/>
    <w:basedOn w:val="Normal"/>
    <w:next w:val="Normal"/>
    <w:uiPriority w:val="35"/>
    <w:unhideWhenUsed/>
    <w:qFormat/>
    <w:rsid w:val="00E00FA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18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8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641933">
      <w:bodyDiv w:val="1"/>
      <w:marLeft w:val="0"/>
      <w:marRight w:val="0"/>
      <w:marTop w:val="0"/>
      <w:marBottom w:val="0"/>
      <w:divBdr>
        <w:top w:val="none" w:sz="0" w:space="0" w:color="auto"/>
        <w:left w:val="none" w:sz="0" w:space="0" w:color="auto"/>
        <w:bottom w:val="none" w:sz="0" w:space="0" w:color="auto"/>
        <w:right w:val="none" w:sz="0" w:space="0" w:color="auto"/>
      </w:divBdr>
    </w:div>
    <w:div w:id="6314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B45BF6-0ACE-4128-91B4-C0F319CE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18</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7</cp:revision>
  <dcterms:created xsi:type="dcterms:W3CDTF">2017-06-15T10:39:00Z</dcterms:created>
  <dcterms:modified xsi:type="dcterms:W3CDTF">2017-06-15T16:40:00Z</dcterms:modified>
</cp:coreProperties>
</file>